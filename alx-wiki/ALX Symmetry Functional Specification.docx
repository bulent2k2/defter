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FB" w:rsidRDefault="004B6DB3" w:rsidP="00DC4DCC">
      <w:pPr>
        <w:pStyle w:val="Title"/>
      </w:pPr>
      <w:r>
        <w:t xml:space="preserve">ALX Symmetry </w:t>
      </w:r>
      <w:r w:rsidR="00E801B4">
        <w:t>Fu</w:t>
      </w:r>
      <w:r>
        <w:t>nctional Specification</w:t>
      </w:r>
    </w:p>
    <w:bookmarkStart w:id="0" w:name="_Toc89504978"/>
    <w:bookmarkStart w:id="1" w:name="_Toc89506413"/>
    <w:p w:rsidR="00F50B26" w:rsidRDefault="00E77CF0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r>
        <w:fldChar w:fldCharType="begin"/>
      </w:r>
      <w:r w:rsidR="00B42368">
        <w:instrText xml:space="preserve"> TOC \o "2-3" \h \z \u \t "Heading 1,1" </w:instrText>
      </w:r>
      <w:r>
        <w:fldChar w:fldCharType="separate"/>
      </w:r>
      <w:hyperlink w:anchor="_Toc353546954" w:history="1">
        <w:r w:rsidR="00F50B26" w:rsidRPr="008355A4">
          <w:rPr>
            <w:rStyle w:val="Hyperlink"/>
            <w:noProof/>
          </w:rPr>
          <w:t>0.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Revisions</w:t>
        </w:r>
        <w:r w:rsidR="00F50B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55" w:history="1">
        <w:r w:rsidR="00F50B26" w:rsidRPr="008355A4">
          <w:rPr>
            <w:rStyle w:val="Hyperlink"/>
            <w:noProof/>
          </w:rPr>
          <w:t>1.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Introduction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_Toc353546955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3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56" w:history="1">
        <w:r w:rsidR="00F50B26" w:rsidRPr="008355A4">
          <w:rPr>
            <w:rStyle w:val="Hyperlink"/>
            <w:noProof/>
          </w:rPr>
          <w:t>1.1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Functional subsystem identifier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_Toc353546956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3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57" w:history="1">
        <w:r w:rsidR="00F50B26" w:rsidRPr="008355A4">
          <w:rPr>
            <w:rStyle w:val="Hyperlink"/>
            <w:noProof/>
          </w:rPr>
          <w:t>1.2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Definition of terms and acronyms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_Toc353546957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3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58" w:history="1">
        <w:r w:rsidR="00F50B26" w:rsidRPr="008355A4">
          <w:rPr>
            <w:rStyle w:val="Hyperlink"/>
            <w:noProof/>
          </w:rPr>
          <w:t>1.3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Problem statement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_Toc353546958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4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59" w:history="1">
        <w:r w:rsidR="00F50B26" w:rsidRPr="008355A4">
          <w:rPr>
            <w:rStyle w:val="Hyperlink"/>
            <w:noProof/>
          </w:rPr>
          <w:t>1.4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Scope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_Toc353546959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4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0" w:history="1">
        <w:r w:rsidR="00F50B26" w:rsidRPr="008355A4">
          <w:rPr>
            <w:rStyle w:val="Hyperlink"/>
            <w:noProof/>
          </w:rPr>
          <w:t>1.5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References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_Toc353546960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4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1" w:history="1">
        <w:r w:rsidR="00F50B26" w:rsidRPr="008355A4">
          <w:rPr>
            <w:rStyle w:val="Hyperlink"/>
            <w:noProof/>
          </w:rPr>
          <w:t>2.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ALX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_Toc353546961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5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2" w:history="1">
        <w:r w:rsidR="00F50B26" w:rsidRPr="008355A4">
          <w:rPr>
            <w:rStyle w:val="Hyperlink"/>
            <w:noProof/>
          </w:rPr>
          <w:t>2.1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_Toc353546962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5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3" w:history="1">
        <w:r w:rsidR="00F50B26" w:rsidRPr="008355A4">
          <w:rPr>
            <w:rStyle w:val="Hyperlink"/>
            <w:noProof/>
          </w:rPr>
          <w:t>2.1.1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Vertical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_Toc353546963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5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4" w:history="1">
        <w:r w:rsidR="00F50B26" w:rsidRPr="008355A4">
          <w:rPr>
            <w:rStyle w:val="Hyperlink"/>
            <w:noProof/>
          </w:rPr>
          <w:t>2.1.2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Horizontal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_Toc353546964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6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5" w:history="1">
        <w:r w:rsidR="00F50B26" w:rsidRPr="008355A4">
          <w:rPr>
            <w:rStyle w:val="Hyperlink"/>
            <w:noProof/>
          </w:rPr>
          <w:t>2.1.3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Composite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_Toc353546965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7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6" w:history="1">
        <w:r w:rsidR="00F50B26" w:rsidRPr="008355A4">
          <w:rPr>
            <w:rStyle w:val="Hyperlink"/>
            <w:noProof/>
          </w:rPr>
          <w:t>2.1.4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Multiple Groups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_Toc353546966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8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7" w:history="1">
        <w:r w:rsidR="00F50B26" w:rsidRPr="008355A4">
          <w:rPr>
            <w:rStyle w:val="Hyperlink"/>
            <w:noProof/>
          </w:rPr>
          <w:t>2.1.5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Soft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_Toc353546967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9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8" w:history="1">
        <w:r w:rsidR="00F50B26" w:rsidRPr="008355A4">
          <w:rPr>
            <w:rStyle w:val="Hyperlink"/>
            <w:noProof/>
          </w:rPr>
          <w:t>2.1.6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Force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_Toc353546968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10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69" w:history="1">
        <w:r w:rsidR="00F50B26" w:rsidRPr="008355A4">
          <w:rPr>
            <w:rStyle w:val="Hyperlink"/>
            <w:noProof/>
          </w:rPr>
          <w:t>2.1.7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bBox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_Toc353546969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10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0" w:history="1">
        <w:r w:rsidR="00F50B26" w:rsidRPr="008355A4">
          <w:rPr>
            <w:rStyle w:val="Hyperlink"/>
            <w:noProof/>
          </w:rPr>
          <w:t>2.1.8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 for Rotated Devices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_Toc353546970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11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1" w:history="1">
        <w:r w:rsidR="00F50B26" w:rsidRPr="008355A4">
          <w:rPr>
            <w:rStyle w:val="Hyperlink"/>
            <w:noProof/>
          </w:rPr>
          <w:t>2.1.9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N or P Type Device Group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_Toc353546971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11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2" w:history="1">
        <w:r w:rsidR="00F50B26" w:rsidRPr="008355A4">
          <w:rPr>
            <w:rStyle w:val="Hyperlink"/>
            <w:noProof/>
          </w:rPr>
          <w:t>2.2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_Toc353546972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12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3" w:history="1">
        <w:r w:rsidR="00F50B26" w:rsidRPr="008355A4">
          <w:rPr>
            <w:rStyle w:val="Hyperlink"/>
            <w:noProof/>
          </w:rPr>
          <w:t>2.2.1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Symmetry Hard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_Toc353546973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12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4" w:history="1">
        <w:r w:rsidR="00F50B26" w:rsidRPr="008355A4">
          <w:rPr>
            <w:rStyle w:val="Hyperlink"/>
            <w:noProof/>
          </w:rPr>
          <w:t>2.2.2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Symmetry Soft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_Toc353546974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13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5" w:history="1">
        <w:r w:rsidR="00F50B26" w:rsidRPr="008355A4">
          <w:rPr>
            <w:rStyle w:val="Hyperlink"/>
            <w:noProof/>
          </w:rPr>
          <w:t>2.3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Alignment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_Toc353546975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15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6" w:history="1">
        <w:r w:rsidR="00F50B26" w:rsidRPr="008355A4">
          <w:rPr>
            <w:rStyle w:val="Hyperlink"/>
            <w:noProof/>
          </w:rPr>
          <w:t>2.3.1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Alignment Hard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_Toc353546976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15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7" w:history="1">
        <w:r w:rsidR="00F50B26" w:rsidRPr="008355A4">
          <w:rPr>
            <w:rStyle w:val="Hyperlink"/>
            <w:noProof/>
          </w:rPr>
          <w:t>2.3.1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Alignment Soft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_Toc353546977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17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8" w:history="1">
        <w:r w:rsidR="00F50B26" w:rsidRPr="008355A4">
          <w:rPr>
            <w:rStyle w:val="Hyperlink"/>
            <w:noProof/>
          </w:rPr>
          <w:t>2.4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Abstract Device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_Toc353546978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18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79" w:history="1">
        <w:r w:rsidR="00F50B26" w:rsidRPr="008355A4">
          <w:rPr>
            <w:rStyle w:val="Hyperlink"/>
            <w:noProof/>
          </w:rPr>
          <w:t>2.4.1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Abstract Symmetry Hard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_Toc353546979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18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3"/>
        <w:tabs>
          <w:tab w:val="left" w:pos="132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0" w:history="1">
        <w:r w:rsidR="00F50B26" w:rsidRPr="008355A4">
          <w:rPr>
            <w:rStyle w:val="Hyperlink"/>
            <w:noProof/>
          </w:rPr>
          <w:t>2.4.1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Abstract Symmetry Composite Groups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_Toc353546980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20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1" w:history="1">
        <w:r w:rsidR="00F50B26" w:rsidRPr="008355A4">
          <w:rPr>
            <w:rStyle w:val="Hyperlink"/>
            <w:noProof/>
          </w:rPr>
          <w:t>3.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Command description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_Toc353546981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21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2" w:history="1">
        <w:r w:rsidR="00F50B26" w:rsidRPr="008355A4">
          <w:rPr>
            <w:rStyle w:val="Hyperlink"/>
            <w:noProof/>
          </w:rPr>
          <w:t>3.1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Device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_Toc353546982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21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3" w:history="1">
        <w:r w:rsidR="00F50B26" w:rsidRPr="008355A4">
          <w:rPr>
            <w:rStyle w:val="Hyperlink"/>
            <w:noProof/>
          </w:rPr>
          <w:t>3.2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_Toc353546983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23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4" w:history="1">
        <w:r w:rsidR="00F50B26" w:rsidRPr="008355A4">
          <w:rPr>
            <w:rStyle w:val="Hyperlink"/>
            <w:noProof/>
          </w:rPr>
          <w:t>3.3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Route Alignment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_Toc353546984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26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2"/>
        <w:tabs>
          <w:tab w:val="left" w:pos="8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5" w:history="1">
        <w:r w:rsidR="00F50B26" w:rsidRPr="008355A4">
          <w:rPr>
            <w:rStyle w:val="Hyperlink"/>
            <w:noProof/>
          </w:rPr>
          <w:t>3.4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Abstract Device Symmetry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_Toc353546985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28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6" w:history="1">
        <w:r w:rsidR="00F50B26" w:rsidRPr="008355A4">
          <w:rPr>
            <w:rStyle w:val="Hyperlink"/>
            <w:noProof/>
          </w:rPr>
          <w:t>4.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Future enhancements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_Toc353546986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29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7" w:history="1">
        <w:r w:rsidR="00F50B26" w:rsidRPr="008355A4">
          <w:rPr>
            <w:rStyle w:val="Hyperlink"/>
            <w:noProof/>
          </w:rPr>
          <w:t>5.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Questions and Answers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_Toc353546987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29</w:t>
        </w:r>
        <w:r w:rsidR="00E77CF0">
          <w:rPr>
            <w:noProof/>
            <w:webHidden/>
          </w:rPr>
          <w:fldChar w:fldCharType="end"/>
        </w:r>
      </w:hyperlink>
    </w:p>
    <w:p w:rsidR="00F50B26" w:rsidRDefault="008C3492">
      <w:pPr>
        <w:pStyle w:val="TOC1"/>
        <w:tabs>
          <w:tab w:val="left" w:pos="480"/>
          <w:tab w:val="right" w:leader="dot" w:pos="8630"/>
        </w:tabs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353546988" w:history="1">
        <w:r w:rsidR="00F50B26" w:rsidRPr="008355A4">
          <w:rPr>
            <w:rStyle w:val="Hyperlink"/>
            <w:noProof/>
          </w:rPr>
          <w:t>6.</w:t>
        </w:r>
        <w:r w:rsidR="00F50B26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F50B26" w:rsidRPr="008355A4">
          <w:rPr>
            <w:rStyle w:val="Hyperlink"/>
            <w:noProof/>
          </w:rPr>
          <w:t>Dependencies, assumptions, risks</w:t>
        </w:r>
        <w:r w:rsidR="00F50B26">
          <w:rPr>
            <w:noProof/>
            <w:webHidden/>
          </w:rPr>
          <w:tab/>
        </w:r>
        <w:r w:rsidR="00E77CF0">
          <w:rPr>
            <w:noProof/>
            <w:webHidden/>
          </w:rPr>
          <w:fldChar w:fldCharType="begin"/>
        </w:r>
        <w:r w:rsidR="00F50B26">
          <w:rPr>
            <w:noProof/>
            <w:webHidden/>
          </w:rPr>
          <w:instrText xml:space="preserve"> PAGEREF _Toc353546988 \h </w:instrText>
        </w:r>
        <w:r w:rsidR="00E77CF0">
          <w:rPr>
            <w:noProof/>
            <w:webHidden/>
          </w:rPr>
        </w:r>
        <w:r w:rsidR="00E77CF0">
          <w:rPr>
            <w:noProof/>
            <w:webHidden/>
          </w:rPr>
          <w:fldChar w:fldCharType="separate"/>
        </w:r>
        <w:r w:rsidR="00F50B26">
          <w:rPr>
            <w:noProof/>
            <w:webHidden/>
          </w:rPr>
          <w:t>29</w:t>
        </w:r>
        <w:r w:rsidR="00E77CF0">
          <w:rPr>
            <w:noProof/>
            <w:webHidden/>
          </w:rPr>
          <w:fldChar w:fldCharType="end"/>
        </w:r>
      </w:hyperlink>
    </w:p>
    <w:p w:rsidR="00AE6115" w:rsidRDefault="00E77CF0" w:rsidP="00AE6115">
      <w:r>
        <w:fldChar w:fldCharType="end"/>
      </w:r>
      <w:bookmarkStart w:id="2" w:name="_Toc90875582"/>
      <w:bookmarkStart w:id="3" w:name="_Toc90875643"/>
    </w:p>
    <w:p w:rsidR="004B6DB3" w:rsidRDefault="004B6DB3" w:rsidP="00AE6115"/>
    <w:p w:rsidR="004B6DB3" w:rsidRDefault="004B6DB3" w:rsidP="00AE6115"/>
    <w:p w:rsidR="004B6DB3" w:rsidRDefault="004B6DB3" w:rsidP="00AE6115"/>
    <w:p w:rsidR="00170F73" w:rsidRDefault="00170F73" w:rsidP="003C545E">
      <w:pPr>
        <w:pStyle w:val="Heading1"/>
      </w:pPr>
      <w:bookmarkStart w:id="4" w:name="_Toc353546954"/>
      <w:r>
        <w:lastRenderedPageBreak/>
        <w:t>Revisions</w:t>
      </w:r>
      <w:bookmarkEnd w:id="4"/>
    </w:p>
    <w:p w:rsidR="00283F7C" w:rsidRPr="00283F7C" w:rsidRDefault="00283F7C" w:rsidP="00283F7C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182"/>
        <w:gridCol w:w="1174"/>
        <w:gridCol w:w="4683"/>
        <w:gridCol w:w="960"/>
        <w:gridCol w:w="857"/>
      </w:tblGrid>
      <w:tr w:rsidR="00AE6115" w:rsidRPr="00C86832" w:rsidTr="003C31C1">
        <w:tc>
          <w:tcPr>
            <w:tcW w:w="667" w:type="pct"/>
            <w:shd w:val="clear" w:color="auto" w:fill="D9D9D9"/>
          </w:tcPr>
          <w:p w:rsidR="00AE6115" w:rsidRPr="00C86832" w:rsidRDefault="00AE6115" w:rsidP="00B5787C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63" w:type="pct"/>
            <w:shd w:val="clear" w:color="auto" w:fill="D9D9D9"/>
          </w:tcPr>
          <w:p w:rsidR="00AE6115" w:rsidRPr="00C86832" w:rsidRDefault="00AE6115" w:rsidP="00AE6115">
            <w:pPr>
              <w:rPr>
                <w:sz w:val="20"/>
              </w:rPr>
            </w:pPr>
            <w:r>
              <w:rPr>
                <w:sz w:val="20"/>
              </w:rPr>
              <w:t>Release</w:t>
            </w:r>
          </w:p>
        </w:tc>
        <w:tc>
          <w:tcPr>
            <w:tcW w:w="2644" w:type="pct"/>
            <w:shd w:val="clear" w:color="auto" w:fill="D9D9D9"/>
          </w:tcPr>
          <w:p w:rsidR="00AE6115" w:rsidRPr="00C86832" w:rsidRDefault="00AE6115" w:rsidP="00B5787C">
            <w:pPr>
              <w:rPr>
                <w:sz w:val="20"/>
              </w:rPr>
            </w:pPr>
            <w:r w:rsidRPr="00C86832">
              <w:rPr>
                <w:sz w:val="20"/>
              </w:rPr>
              <w:t>Comment</w:t>
            </w:r>
          </w:p>
        </w:tc>
        <w:tc>
          <w:tcPr>
            <w:tcW w:w="542" w:type="pct"/>
            <w:shd w:val="clear" w:color="auto" w:fill="D9D9D9"/>
          </w:tcPr>
          <w:p w:rsidR="00AE6115" w:rsidRDefault="00AE6115" w:rsidP="00B5787C">
            <w:pPr>
              <w:rPr>
                <w:sz w:val="20"/>
              </w:rPr>
            </w:pPr>
            <w:r>
              <w:rPr>
                <w:sz w:val="20"/>
              </w:rPr>
              <w:t>SCNs</w:t>
            </w:r>
          </w:p>
        </w:tc>
        <w:tc>
          <w:tcPr>
            <w:tcW w:w="484" w:type="pct"/>
            <w:shd w:val="clear" w:color="auto" w:fill="D9D9D9"/>
          </w:tcPr>
          <w:p w:rsidR="00AE6115" w:rsidRPr="00C86832" w:rsidRDefault="00AE6115" w:rsidP="00B5787C">
            <w:pPr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AE6115" w:rsidRPr="00C86832" w:rsidTr="003C31C1">
        <w:tc>
          <w:tcPr>
            <w:tcW w:w="667" w:type="pct"/>
          </w:tcPr>
          <w:p w:rsidR="00AE6115" w:rsidRPr="00AE6115" w:rsidRDefault="00142433" w:rsidP="00AE6115">
            <w:pPr>
              <w:rPr>
                <w:sz w:val="20"/>
              </w:rPr>
            </w:pPr>
            <w:r>
              <w:rPr>
                <w:sz w:val="20"/>
              </w:rPr>
              <w:t>4/9/2013</w:t>
            </w:r>
          </w:p>
        </w:tc>
        <w:tc>
          <w:tcPr>
            <w:tcW w:w="663" w:type="pct"/>
          </w:tcPr>
          <w:p w:rsidR="00AE6115" w:rsidRPr="00AE6115" w:rsidRDefault="00AE6115" w:rsidP="00AE6115">
            <w:pPr>
              <w:rPr>
                <w:sz w:val="20"/>
              </w:rPr>
            </w:pPr>
          </w:p>
        </w:tc>
        <w:tc>
          <w:tcPr>
            <w:tcW w:w="2644" w:type="pct"/>
          </w:tcPr>
          <w:p w:rsidR="00AE6115" w:rsidRPr="00AE6115" w:rsidRDefault="003C31C1" w:rsidP="00AE6115">
            <w:pPr>
              <w:rPr>
                <w:sz w:val="20"/>
              </w:rPr>
            </w:pPr>
            <w:r>
              <w:rPr>
                <w:sz w:val="20"/>
              </w:rPr>
              <w:t>Intial draft; Only device symmetry</w:t>
            </w:r>
          </w:p>
        </w:tc>
        <w:tc>
          <w:tcPr>
            <w:tcW w:w="542" w:type="pct"/>
          </w:tcPr>
          <w:p w:rsidR="00AE6115" w:rsidRPr="00AE6115" w:rsidRDefault="00AE6115" w:rsidP="00AE6115">
            <w:pPr>
              <w:rPr>
                <w:sz w:val="20"/>
              </w:rPr>
            </w:pPr>
          </w:p>
        </w:tc>
        <w:tc>
          <w:tcPr>
            <w:tcW w:w="484" w:type="pct"/>
          </w:tcPr>
          <w:p w:rsidR="00AE6115" w:rsidRPr="00AE6115" w:rsidRDefault="00142433" w:rsidP="00AE6115">
            <w:pPr>
              <w:rPr>
                <w:sz w:val="20"/>
              </w:rPr>
            </w:pPr>
            <w:r>
              <w:rPr>
                <w:sz w:val="20"/>
              </w:rPr>
              <w:t>Mohit</w:t>
            </w:r>
          </w:p>
        </w:tc>
      </w:tr>
      <w:tr w:rsidR="003C31C1" w:rsidRPr="00C86832" w:rsidTr="003C31C1">
        <w:tc>
          <w:tcPr>
            <w:tcW w:w="667" w:type="pct"/>
          </w:tcPr>
          <w:p w:rsidR="003C31C1" w:rsidRPr="00AE6115" w:rsidRDefault="003C31C1" w:rsidP="003C31C1">
            <w:pPr>
              <w:rPr>
                <w:sz w:val="20"/>
              </w:rPr>
            </w:pPr>
            <w:r>
              <w:rPr>
                <w:sz w:val="20"/>
              </w:rPr>
              <w:t>4/12/2013</w:t>
            </w:r>
          </w:p>
        </w:tc>
        <w:tc>
          <w:tcPr>
            <w:tcW w:w="663" w:type="pct"/>
          </w:tcPr>
          <w:p w:rsidR="003C31C1" w:rsidRPr="00AE6115" w:rsidRDefault="003C31C1" w:rsidP="00A268BF">
            <w:pPr>
              <w:rPr>
                <w:sz w:val="20"/>
              </w:rPr>
            </w:pPr>
          </w:p>
        </w:tc>
        <w:tc>
          <w:tcPr>
            <w:tcW w:w="2644" w:type="pct"/>
          </w:tcPr>
          <w:p w:rsidR="003C31C1" w:rsidRPr="00AE6115" w:rsidRDefault="003C31C1" w:rsidP="003C31C1">
            <w:pPr>
              <w:rPr>
                <w:sz w:val="20"/>
              </w:rPr>
            </w:pPr>
            <w:r>
              <w:rPr>
                <w:sz w:val="20"/>
              </w:rPr>
              <w:t>First draft</w:t>
            </w:r>
          </w:p>
        </w:tc>
        <w:tc>
          <w:tcPr>
            <w:tcW w:w="542" w:type="pct"/>
          </w:tcPr>
          <w:p w:rsidR="003C31C1" w:rsidRPr="00AE6115" w:rsidRDefault="003C31C1" w:rsidP="00A268BF">
            <w:pPr>
              <w:rPr>
                <w:sz w:val="20"/>
              </w:rPr>
            </w:pPr>
          </w:p>
        </w:tc>
        <w:tc>
          <w:tcPr>
            <w:tcW w:w="484" w:type="pct"/>
          </w:tcPr>
          <w:p w:rsidR="003C31C1" w:rsidRPr="00AE6115" w:rsidRDefault="003C31C1" w:rsidP="00A268BF">
            <w:pPr>
              <w:rPr>
                <w:sz w:val="20"/>
              </w:rPr>
            </w:pPr>
            <w:r>
              <w:rPr>
                <w:sz w:val="20"/>
              </w:rPr>
              <w:t>Mohit</w:t>
            </w:r>
          </w:p>
        </w:tc>
      </w:tr>
      <w:tr w:rsidR="003C31C1" w:rsidRPr="00C86832" w:rsidTr="003C31C1">
        <w:tc>
          <w:tcPr>
            <w:tcW w:w="667" w:type="pct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663" w:type="pct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2644" w:type="pct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542" w:type="pct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484" w:type="pct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</w:tr>
      <w:tr w:rsidR="003C31C1" w:rsidRPr="00C86832" w:rsidTr="003C31C1">
        <w:tc>
          <w:tcPr>
            <w:tcW w:w="667" w:type="pct"/>
            <w:tcBorders>
              <w:bottom w:val="single" w:sz="4" w:space="0" w:color="auto"/>
            </w:tcBorders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2644" w:type="pct"/>
            <w:tcBorders>
              <w:bottom w:val="single" w:sz="4" w:space="0" w:color="auto"/>
            </w:tcBorders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542" w:type="pct"/>
            <w:tcBorders>
              <w:bottom w:val="single" w:sz="4" w:space="0" w:color="auto"/>
            </w:tcBorders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</w:tr>
      <w:tr w:rsidR="003C31C1" w:rsidRPr="00C86832" w:rsidTr="003C31C1">
        <w:tc>
          <w:tcPr>
            <w:tcW w:w="667" w:type="pct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2644" w:type="pct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</w:tr>
      <w:tr w:rsidR="003C31C1" w:rsidRPr="00C86832" w:rsidTr="003C31C1">
        <w:tc>
          <w:tcPr>
            <w:tcW w:w="667" w:type="pct"/>
            <w:shd w:val="clear" w:color="auto" w:fill="C2D69B" w:themeFill="accent3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663" w:type="pct"/>
            <w:shd w:val="clear" w:color="auto" w:fill="C2D69B" w:themeFill="accent3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2644" w:type="pct"/>
            <w:shd w:val="clear" w:color="auto" w:fill="C2D69B" w:themeFill="accent3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542" w:type="pct"/>
            <w:shd w:val="clear" w:color="auto" w:fill="C2D69B" w:themeFill="accent3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  <w:tc>
          <w:tcPr>
            <w:tcW w:w="484" w:type="pct"/>
            <w:shd w:val="clear" w:color="auto" w:fill="C2D69B" w:themeFill="accent3" w:themeFillTint="99"/>
          </w:tcPr>
          <w:p w:rsidR="003C31C1" w:rsidRPr="00AE6115" w:rsidRDefault="003C31C1" w:rsidP="00AE6115">
            <w:pPr>
              <w:rPr>
                <w:sz w:val="20"/>
              </w:rPr>
            </w:pPr>
          </w:p>
        </w:tc>
      </w:tr>
    </w:tbl>
    <w:p w:rsidR="00AE6115" w:rsidRPr="00626BFB" w:rsidRDefault="00AE6115" w:rsidP="00AE6115">
      <w:r w:rsidRPr="00626BFB">
        <w:rPr>
          <w:rStyle w:val="Strong"/>
        </w:rPr>
        <w:t>Delete Me:</w:t>
      </w:r>
      <w:r w:rsidRPr="00626BFB">
        <w:t xml:space="preserve"> How to annotate functional specification document for the given release:</w:t>
      </w:r>
    </w:p>
    <w:p w:rsidR="00AE6115" w:rsidRPr="00626BFB" w:rsidRDefault="00AE6115" w:rsidP="00AE6115">
      <w:r w:rsidRPr="00626BFB">
        <w:rPr>
          <w:rFonts w:cs="Arial"/>
        </w:rPr>
        <w:t>For each change</w:t>
      </w:r>
      <w:r w:rsidRPr="00626BFB">
        <w:t>:</w:t>
      </w:r>
    </w:p>
    <w:p w:rsidR="00AE6115" w:rsidRPr="00626BFB" w:rsidRDefault="00AE6115" w:rsidP="008B56B8">
      <w:pPr>
        <w:pStyle w:val="ListParagraph"/>
        <w:numPr>
          <w:ilvl w:val="0"/>
          <w:numId w:val="6"/>
        </w:numPr>
        <w:spacing w:before="0" w:after="0"/>
        <w:contextualSpacing w:val="0"/>
        <w:rPr>
          <w:rFonts w:cs="Arial"/>
        </w:rPr>
      </w:pPr>
      <w:r w:rsidRPr="00626BFB">
        <w:rPr>
          <w:rFonts w:cs="Arial"/>
        </w:rPr>
        <w:t>Updates in revision history table:</w:t>
      </w:r>
    </w:p>
    <w:p w:rsidR="00AE6115" w:rsidRPr="00626BFB" w:rsidRDefault="00AE6115" w:rsidP="008B56B8">
      <w:pPr>
        <w:pStyle w:val="ListParagraph"/>
        <w:numPr>
          <w:ilvl w:val="1"/>
          <w:numId w:val="6"/>
        </w:numPr>
        <w:spacing w:before="0" w:after="0"/>
        <w:contextualSpacing w:val="0"/>
        <w:rPr>
          <w:rFonts w:cs="Arial"/>
          <w:color w:val="00B050"/>
        </w:rPr>
      </w:pPr>
      <w:r w:rsidRPr="00626BFB">
        <w:rPr>
          <w:rFonts w:cs="Arial"/>
        </w:rPr>
        <w:t>If the change will be implemented for the given release,  turn row background to</w:t>
      </w:r>
      <w:r w:rsidRPr="00626BFB">
        <w:rPr>
          <w:rFonts w:cs="Arial"/>
          <w:color w:val="00B050"/>
        </w:rPr>
        <w:t xml:space="preserve"> green.</w:t>
      </w:r>
    </w:p>
    <w:p w:rsidR="00AE6115" w:rsidRPr="00626BFB" w:rsidRDefault="00AE6115" w:rsidP="008B56B8">
      <w:pPr>
        <w:pStyle w:val="ListParagraph"/>
        <w:numPr>
          <w:ilvl w:val="1"/>
          <w:numId w:val="6"/>
        </w:numPr>
        <w:spacing w:before="0" w:after="0"/>
        <w:contextualSpacing w:val="0"/>
        <w:rPr>
          <w:rFonts w:cs="Arial"/>
          <w:color w:val="FF0000"/>
        </w:rPr>
      </w:pPr>
      <w:r w:rsidRPr="00626BFB">
        <w:rPr>
          <w:rFonts w:cs="Arial"/>
        </w:rPr>
        <w:t>If the change will not be implemented for the given release, turn row background to</w:t>
      </w:r>
      <w:r w:rsidRPr="00626BFB">
        <w:rPr>
          <w:rFonts w:cs="Arial"/>
          <w:color w:val="FF0000"/>
        </w:rPr>
        <w:t xml:space="preserve"> red.</w:t>
      </w:r>
    </w:p>
    <w:p w:rsidR="00AE6115" w:rsidRPr="00626BFB" w:rsidRDefault="00AE6115" w:rsidP="008B56B8">
      <w:pPr>
        <w:pStyle w:val="ListParagraph"/>
        <w:numPr>
          <w:ilvl w:val="0"/>
          <w:numId w:val="6"/>
        </w:numPr>
        <w:spacing w:before="0" w:after="0"/>
        <w:contextualSpacing w:val="0"/>
        <w:rPr>
          <w:rFonts w:cs="Arial"/>
        </w:rPr>
      </w:pPr>
      <w:r w:rsidRPr="00626BFB">
        <w:rPr>
          <w:rFonts w:cs="Arial"/>
        </w:rPr>
        <w:t>Update the Fspec during development according to the below color coding scheme</w:t>
      </w:r>
    </w:p>
    <w:p w:rsidR="00AE6115" w:rsidRPr="00626BFB" w:rsidRDefault="00AE6115" w:rsidP="008B56B8">
      <w:pPr>
        <w:pStyle w:val="ListParagraph"/>
        <w:numPr>
          <w:ilvl w:val="1"/>
          <w:numId w:val="6"/>
        </w:numPr>
        <w:spacing w:before="0" w:after="0"/>
        <w:contextualSpacing w:val="0"/>
        <w:rPr>
          <w:rFonts w:cs="Arial"/>
        </w:rPr>
      </w:pPr>
      <w:r w:rsidRPr="00626BFB">
        <w:rPr>
          <w:rFonts w:cs="Arial"/>
        </w:rPr>
        <w:t xml:space="preserve">Add all substantive changes using </w:t>
      </w:r>
      <w:r w:rsidRPr="00626BFB">
        <w:rPr>
          <w:rFonts w:cs="Arial"/>
          <w:color w:val="00B050"/>
        </w:rPr>
        <w:t>green</w:t>
      </w:r>
      <w:r w:rsidRPr="00626BFB">
        <w:rPr>
          <w:rFonts w:cs="Arial"/>
        </w:rPr>
        <w:t xml:space="preserve"> text if the change will be implemented for the given release (make formatting changes without tracking them)</w:t>
      </w:r>
    </w:p>
    <w:p w:rsidR="00AE6115" w:rsidRPr="00626BFB" w:rsidRDefault="00AE6115" w:rsidP="008B56B8">
      <w:pPr>
        <w:pStyle w:val="ListParagraph"/>
        <w:numPr>
          <w:ilvl w:val="1"/>
          <w:numId w:val="6"/>
        </w:numPr>
        <w:spacing w:before="0" w:after="0"/>
        <w:contextualSpacing w:val="0"/>
        <w:rPr>
          <w:rFonts w:cs="Arial"/>
        </w:rPr>
      </w:pPr>
      <w:r w:rsidRPr="00626BFB">
        <w:rPr>
          <w:rFonts w:cs="Arial"/>
        </w:rPr>
        <w:t xml:space="preserve">Add all substantive changes using </w:t>
      </w:r>
      <w:r w:rsidRPr="00626BFB">
        <w:rPr>
          <w:rFonts w:cs="Arial"/>
          <w:color w:val="FF0000"/>
        </w:rPr>
        <w:t>red</w:t>
      </w:r>
      <w:r w:rsidRPr="00626BFB">
        <w:rPr>
          <w:rFonts w:cs="Arial"/>
        </w:rPr>
        <w:t xml:space="preserve"> text if the change will not be implemented for the given release (make formatting changes without tracking them)</w:t>
      </w:r>
    </w:p>
    <w:p w:rsidR="00AE6115" w:rsidRPr="00626BFB" w:rsidRDefault="00AE6115" w:rsidP="008B56B8">
      <w:pPr>
        <w:pStyle w:val="ListParagraph"/>
        <w:numPr>
          <w:ilvl w:val="1"/>
          <w:numId w:val="6"/>
        </w:numPr>
        <w:spacing w:before="0" w:after="0"/>
        <w:contextualSpacing w:val="0"/>
        <w:rPr>
          <w:rFonts w:cs="Arial"/>
        </w:rPr>
      </w:pPr>
      <w:r w:rsidRPr="00626BFB">
        <w:rPr>
          <w:rFonts w:cs="Arial"/>
          <w:i/>
          <w:iCs/>
        </w:rPr>
        <w:t>Note: Text in black means the change already is in the system</w:t>
      </w:r>
    </w:p>
    <w:p w:rsidR="00AE6115" w:rsidRDefault="00AE6115" w:rsidP="00AE6115">
      <w:pPr>
        <w:rPr>
          <w:rFonts w:cs="Arial"/>
        </w:rPr>
      </w:pPr>
      <w:r w:rsidRPr="00626BFB">
        <w:rPr>
          <w:rFonts w:cs="Arial"/>
        </w:rPr>
        <w:t xml:space="preserve">If the fspec is completely new for E-2010.09 release use </w:t>
      </w:r>
      <w:r w:rsidRPr="00626BFB">
        <w:rPr>
          <w:rFonts w:cs="Arial"/>
          <w:b/>
          <w:bCs/>
        </w:rPr>
        <w:t>black</w:t>
      </w:r>
      <w:r w:rsidRPr="00626BFB">
        <w:rPr>
          <w:rFonts w:cs="Arial"/>
        </w:rPr>
        <w:t xml:space="preserve"> text. Green/red text should be used to indicate incremental changes in the specs from release to release.</w:t>
      </w:r>
    </w:p>
    <w:p w:rsidR="004B6DB3" w:rsidRDefault="004B6DB3" w:rsidP="00AE6115">
      <w:pPr>
        <w:rPr>
          <w:rFonts w:cs="Arial"/>
        </w:rPr>
      </w:pPr>
    </w:p>
    <w:p w:rsidR="004B6DB3" w:rsidRDefault="004B6DB3" w:rsidP="00AE6115">
      <w:pPr>
        <w:rPr>
          <w:rFonts w:cs="Arial"/>
        </w:rPr>
      </w:pPr>
    </w:p>
    <w:p w:rsidR="004B6DB3" w:rsidRDefault="004B6DB3" w:rsidP="00AE6115">
      <w:pPr>
        <w:rPr>
          <w:rFonts w:cs="Arial"/>
        </w:rPr>
      </w:pPr>
    </w:p>
    <w:p w:rsidR="004B6DB3" w:rsidRDefault="004B6DB3" w:rsidP="00AE6115">
      <w:pPr>
        <w:rPr>
          <w:rFonts w:cs="Arial"/>
        </w:rPr>
      </w:pPr>
    </w:p>
    <w:p w:rsidR="004B6DB3" w:rsidRDefault="004B6DB3" w:rsidP="00AE6115"/>
    <w:p w:rsidR="00B02845" w:rsidRDefault="00D77CB6" w:rsidP="00B02845">
      <w:pPr>
        <w:pStyle w:val="Heading1"/>
      </w:pPr>
      <w:bookmarkStart w:id="5" w:name="_Toc353546955"/>
      <w:r>
        <w:lastRenderedPageBreak/>
        <w:t>Introduction</w:t>
      </w:r>
      <w:bookmarkEnd w:id="0"/>
      <w:bookmarkEnd w:id="1"/>
      <w:bookmarkEnd w:id="2"/>
      <w:bookmarkEnd w:id="3"/>
      <w:bookmarkEnd w:id="5"/>
    </w:p>
    <w:p w:rsidR="00DC68B0" w:rsidRPr="00DC68B0" w:rsidRDefault="00DC68B0" w:rsidP="00DC68B0"/>
    <w:p w:rsidR="00F45712" w:rsidRDefault="00F45712" w:rsidP="004B5B8D">
      <w:pPr>
        <w:pStyle w:val="Heading2"/>
      </w:pPr>
      <w:bookmarkStart w:id="6" w:name="_Toc89506414"/>
      <w:bookmarkStart w:id="7" w:name="_Toc90875583"/>
      <w:bookmarkStart w:id="8" w:name="_Toc90875644"/>
      <w:bookmarkStart w:id="9" w:name="_Toc353546956"/>
      <w:r>
        <w:t>Functional subsystem identifier</w:t>
      </w:r>
      <w:bookmarkEnd w:id="6"/>
      <w:bookmarkEnd w:id="7"/>
      <w:bookmarkEnd w:id="8"/>
      <w:bookmarkEnd w:id="9"/>
    </w:p>
    <w:p w:rsidR="008716AA" w:rsidRDefault="00F50B26" w:rsidP="00AE6115">
      <w:r>
        <w:t>This document describes a</w:t>
      </w:r>
      <w:r w:rsidR="008716AA">
        <w:t xml:space="preserve">uto </w:t>
      </w:r>
      <w:r>
        <w:t>constraint</w:t>
      </w:r>
      <w:r w:rsidR="008716AA">
        <w:t xml:space="preserve"> generation for preserving symmetry</w:t>
      </w:r>
      <w:r>
        <w:t xml:space="preserve"> in the ALX output</w:t>
      </w:r>
      <w:r w:rsidR="008716AA">
        <w:t>. This is done for:</w:t>
      </w:r>
    </w:p>
    <w:p w:rsidR="008716AA" w:rsidRDefault="00F50B26" w:rsidP="008B56B8">
      <w:pPr>
        <w:pStyle w:val="ListParagraph"/>
        <w:numPr>
          <w:ilvl w:val="0"/>
          <w:numId w:val="7"/>
        </w:numPr>
      </w:pPr>
      <w:r>
        <w:t xml:space="preserve">NP </w:t>
      </w:r>
      <w:r w:rsidR="008716AA">
        <w:t>devices</w:t>
      </w:r>
    </w:p>
    <w:p w:rsidR="008716AA" w:rsidRDefault="008716AA" w:rsidP="008B56B8">
      <w:pPr>
        <w:pStyle w:val="ListParagraph"/>
        <w:numPr>
          <w:ilvl w:val="0"/>
          <w:numId w:val="7"/>
        </w:numPr>
      </w:pPr>
      <w:r>
        <w:t>Abstract devices</w:t>
      </w:r>
    </w:p>
    <w:p w:rsidR="00AE6115" w:rsidRDefault="008716AA" w:rsidP="008B56B8">
      <w:pPr>
        <w:pStyle w:val="ListParagraph"/>
        <w:numPr>
          <w:ilvl w:val="0"/>
          <w:numId w:val="7"/>
        </w:numPr>
      </w:pPr>
      <w:r>
        <w:t>Wire Routes</w:t>
      </w:r>
    </w:p>
    <w:p w:rsidR="00283F7C" w:rsidRDefault="00283F7C" w:rsidP="00283F7C"/>
    <w:p w:rsidR="00AE6115" w:rsidRDefault="00AE6115" w:rsidP="004B5B8D">
      <w:pPr>
        <w:pStyle w:val="Heading2"/>
      </w:pPr>
      <w:bookmarkStart w:id="10" w:name="_Toc353546957"/>
      <w:bookmarkStart w:id="11" w:name="_Toc90875587"/>
      <w:bookmarkStart w:id="12" w:name="_Toc90875648"/>
      <w:r>
        <w:t>Definition of terms and acronyms</w:t>
      </w:r>
      <w:bookmarkEnd w:id="10"/>
    </w:p>
    <w:p w:rsidR="00283F7C" w:rsidRPr="00283F7C" w:rsidRDefault="00283F7C" w:rsidP="00283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B47468" w:rsidTr="00283F7C">
        <w:tc>
          <w:tcPr>
            <w:tcW w:w="1458" w:type="dxa"/>
          </w:tcPr>
          <w:p w:rsidR="00B47468" w:rsidRDefault="00B47468" w:rsidP="00A3337E">
            <w:r>
              <w:t>Titan</w:t>
            </w:r>
          </w:p>
        </w:tc>
        <w:tc>
          <w:tcPr>
            <w:tcW w:w="7398" w:type="dxa"/>
          </w:tcPr>
          <w:p w:rsidR="00B47468" w:rsidRPr="00B47468" w:rsidRDefault="00B47468" w:rsidP="00A3337E">
            <w:pPr>
              <w:rPr>
                <w:b/>
              </w:rPr>
            </w:pPr>
            <w:r>
              <w:t>Mixed signal platform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ALX</w:t>
            </w:r>
          </w:p>
        </w:tc>
        <w:tc>
          <w:tcPr>
            <w:tcW w:w="7398" w:type="dxa"/>
          </w:tcPr>
          <w:p w:rsidR="00B47468" w:rsidRDefault="00B47468" w:rsidP="00A3337E">
            <w:r>
              <w:t>Analog Layout Accelerator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LP</w:t>
            </w:r>
          </w:p>
        </w:tc>
        <w:tc>
          <w:tcPr>
            <w:tcW w:w="7398" w:type="dxa"/>
          </w:tcPr>
          <w:p w:rsidR="00B47468" w:rsidRDefault="00B47468" w:rsidP="00A3337E">
            <w:r>
              <w:t>Linear Programming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molCell</w:t>
            </w:r>
          </w:p>
        </w:tc>
        <w:tc>
          <w:tcPr>
            <w:tcW w:w="7398" w:type="dxa"/>
          </w:tcPr>
          <w:p w:rsidR="00B47468" w:rsidRDefault="00B47468" w:rsidP="00A3337E">
            <w:r>
              <w:t>Intermediate ALX physical cell view having all shapes from the flattened input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Bonds</w:t>
            </w:r>
          </w:p>
        </w:tc>
        <w:tc>
          <w:tcPr>
            <w:tcW w:w="7398" w:type="dxa"/>
          </w:tcPr>
          <w:p w:rsidR="00B47468" w:rsidRDefault="00B47468" w:rsidP="00A3337E">
            <w:r>
              <w:t>ALX construct to create relationship between intermediate physical shapes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cellId</w:t>
            </w:r>
          </w:p>
        </w:tc>
        <w:tc>
          <w:tcPr>
            <w:tcW w:w="7398" w:type="dxa"/>
          </w:tcPr>
          <w:p w:rsidR="00B47468" w:rsidRDefault="00B47468" w:rsidP="00A3337E">
            <w:r>
              <w:t>User level handle for a design opened in Titan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objectId</w:t>
            </w:r>
          </w:p>
        </w:tc>
        <w:tc>
          <w:tcPr>
            <w:tcW w:w="7398" w:type="dxa"/>
          </w:tcPr>
          <w:p w:rsidR="00B47468" w:rsidRDefault="00B47468" w:rsidP="00A3337E">
            <w:r>
              <w:t>User level handle for a objects in Titan database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bBox</w:t>
            </w:r>
          </w:p>
        </w:tc>
        <w:tc>
          <w:tcPr>
            <w:tcW w:w="7398" w:type="dxa"/>
          </w:tcPr>
          <w:p w:rsidR="00B47468" w:rsidRDefault="00B47468" w:rsidP="00A3337E">
            <w:r>
              <w:t>Bounding Box</w:t>
            </w:r>
          </w:p>
        </w:tc>
      </w:tr>
      <w:tr w:rsidR="00B47468" w:rsidTr="00283F7C">
        <w:tc>
          <w:tcPr>
            <w:tcW w:w="1458" w:type="dxa"/>
          </w:tcPr>
          <w:p w:rsidR="00B47468" w:rsidRDefault="00F50B26" w:rsidP="00A3337E">
            <w:r>
              <w:t>P</w:t>
            </w:r>
            <w:r w:rsidR="00B47468">
              <w:t>oint</w:t>
            </w:r>
          </w:p>
        </w:tc>
        <w:tc>
          <w:tcPr>
            <w:tcW w:w="7398" w:type="dxa"/>
          </w:tcPr>
          <w:p w:rsidR="00B47468" w:rsidRDefault="00B47468" w:rsidP="00A3337E">
            <w:r>
              <w:t>Pair of Coordinates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OD</w:t>
            </w:r>
          </w:p>
        </w:tc>
        <w:tc>
          <w:tcPr>
            <w:tcW w:w="7398" w:type="dxa"/>
          </w:tcPr>
          <w:p w:rsidR="00B47468" w:rsidRDefault="00B47468" w:rsidP="00A3337E">
            <w:r>
              <w:t>Diffusion Layer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>
            <w:r>
              <w:t>UU</w:t>
            </w:r>
          </w:p>
        </w:tc>
        <w:tc>
          <w:tcPr>
            <w:tcW w:w="7398" w:type="dxa"/>
          </w:tcPr>
          <w:p w:rsidR="00B47468" w:rsidRDefault="00B47468" w:rsidP="00A3337E">
            <w:r>
              <w:t>User Units</w:t>
            </w:r>
          </w:p>
        </w:tc>
      </w:tr>
      <w:tr w:rsidR="00B47468" w:rsidTr="00283F7C">
        <w:tc>
          <w:tcPr>
            <w:tcW w:w="1458" w:type="dxa"/>
          </w:tcPr>
          <w:p w:rsidR="00B47468" w:rsidRDefault="00B47468" w:rsidP="00A3337E"/>
        </w:tc>
        <w:tc>
          <w:tcPr>
            <w:tcW w:w="7398" w:type="dxa"/>
          </w:tcPr>
          <w:p w:rsidR="00B47468" w:rsidRDefault="00B47468" w:rsidP="00A3337E"/>
        </w:tc>
      </w:tr>
    </w:tbl>
    <w:p w:rsidR="00B47468" w:rsidRDefault="00B47468" w:rsidP="00A3337E"/>
    <w:p w:rsidR="00AE6115" w:rsidRDefault="00AE6115" w:rsidP="004B5B8D">
      <w:pPr>
        <w:pStyle w:val="Heading2"/>
      </w:pPr>
      <w:bookmarkStart w:id="13" w:name="_Toc353546958"/>
      <w:r>
        <w:lastRenderedPageBreak/>
        <w:t>Problem statement</w:t>
      </w:r>
      <w:bookmarkEnd w:id="13"/>
    </w:p>
    <w:p w:rsidR="00AE6115" w:rsidRPr="00626BFB" w:rsidRDefault="008716AA" w:rsidP="00AE6115">
      <w:r>
        <w:t xml:space="preserve">To maintain beauty of the ALX output additional bonds </w:t>
      </w:r>
      <w:r w:rsidR="001600A3">
        <w:t xml:space="preserve">are required which capture </w:t>
      </w:r>
      <w:r>
        <w:t xml:space="preserve">symmetry </w:t>
      </w:r>
      <w:r w:rsidR="001600A3">
        <w:t>of shapes in</w:t>
      </w:r>
      <w:r>
        <w:t xml:space="preserve"> a </w:t>
      </w:r>
      <w:r w:rsidR="001600A3">
        <w:t>design</w:t>
      </w:r>
      <w:r w:rsidR="00AE6115" w:rsidRPr="00626BFB">
        <w:t>.</w:t>
      </w:r>
      <w:r w:rsidR="001600A3">
        <w:t xml:space="preserve"> This will be done for </w:t>
      </w:r>
      <w:r w:rsidR="00B027E8">
        <w:t xml:space="preserve">NP </w:t>
      </w:r>
      <w:r w:rsidR="001600A3">
        <w:t>device</w:t>
      </w:r>
      <w:r w:rsidR="00B027E8">
        <w:t>s</w:t>
      </w:r>
      <w:r w:rsidR="001600A3">
        <w:t>, abstract device</w:t>
      </w:r>
      <w:r w:rsidR="00B027E8">
        <w:t>s</w:t>
      </w:r>
      <w:r w:rsidR="001600A3">
        <w:t xml:space="preserve"> and wire routes.</w:t>
      </w:r>
    </w:p>
    <w:p w:rsidR="00AE6115" w:rsidRDefault="00AE6115" w:rsidP="004B5B8D">
      <w:pPr>
        <w:pStyle w:val="Heading2"/>
      </w:pPr>
      <w:bookmarkStart w:id="14" w:name="_Toc353546959"/>
      <w:r>
        <w:t>Scope</w:t>
      </w:r>
      <w:bookmarkEnd w:id="14"/>
    </w:p>
    <w:p w:rsidR="00AE6115" w:rsidRPr="00626BFB" w:rsidRDefault="00F50B26" w:rsidP="00AE6115">
      <w:r>
        <w:t>Functionality expectations, u</w:t>
      </w:r>
      <w:r w:rsidR="008716AA">
        <w:t xml:space="preserve">ser level commands, output, flow integration </w:t>
      </w:r>
      <w:r w:rsidR="001600A3">
        <w:t>steps will be covered.</w:t>
      </w:r>
      <w:r w:rsidR="00C44C1A">
        <w:t xml:space="preserve"> Target users are Titan PE, AE, Documentation teams.</w:t>
      </w:r>
    </w:p>
    <w:p w:rsidR="005D1221" w:rsidRDefault="005D1221" w:rsidP="004B5B8D">
      <w:pPr>
        <w:pStyle w:val="Heading2"/>
      </w:pPr>
      <w:bookmarkStart w:id="15" w:name="_Toc353546960"/>
      <w:r>
        <w:t>References</w:t>
      </w:r>
      <w:bookmarkEnd w:id="11"/>
      <w:bookmarkEnd w:id="12"/>
      <w:bookmarkEnd w:id="15"/>
    </w:p>
    <w:p w:rsidR="00AE6115" w:rsidRPr="00626BFB" w:rsidRDefault="00AE6115" w:rsidP="00AE6115"/>
    <w:p w:rsidR="00B9156E" w:rsidRDefault="00212298" w:rsidP="008B56B8">
      <w:pPr>
        <w:pStyle w:val="ListParagraph"/>
        <w:numPr>
          <w:ilvl w:val="0"/>
          <w:numId w:val="3"/>
        </w:numPr>
      </w:pPr>
      <w:r>
        <w:t>ALX User Guide</w:t>
      </w:r>
    </w:p>
    <w:p w:rsidR="00B9156E" w:rsidRDefault="004842FE" w:rsidP="008B56B8">
      <w:pPr>
        <w:pStyle w:val="ListParagraph"/>
        <w:numPr>
          <w:ilvl w:val="0"/>
          <w:numId w:val="3"/>
        </w:numPr>
      </w:pPr>
      <w:r w:rsidRPr="004B6DB3">
        <w:t>Titan</w:t>
      </w:r>
      <w:r>
        <w:rPr>
          <w:rStyle w:val="Hyperlink"/>
        </w:rPr>
        <w:t xml:space="preserve"> User Guide</w:t>
      </w:r>
    </w:p>
    <w:p w:rsidR="00710FE5" w:rsidRDefault="00AE6115" w:rsidP="008B56B8">
      <w:pPr>
        <w:pStyle w:val="ListParagraph"/>
        <w:numPr>
          <w:ilvl w:val="0"/>
          <w:numId w:val="3"/>
        </w:numPr>
      </w:pPr>
      <w:r>
        <w:t xml:space="preserve"> </w:t>
      </w:r>
    </w:p>
    <w:p w:rsidR="004B6DB3" w:rsidRDefault="004B6DB3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283F7C" w:rsidRDefault="00283F7C" w:rsidP="004B6DB3"/>
    <w:p w:rsidR="00614696" w:rsidRDefault="004B6DB3" w:rsidP="0017348C">
      <w:pPr>
        <w:pStyle w:val="Heading1"/>
      </w:pPr>
      <w:bookmarkStart w:id="16" w:name="_Toc90875588"/>
      <w:bookmarkStart w:id="17" w:name="_Toc90875649"/>
      <w:bookmarkStart w:id="18" w:name="_Ref90878722"/>
      <w:bookmarkStart w:id="19" w:name="_Toc353546961"/>
      <w:r>
        <w:lastRenderedPageBreak/>
        <w:t>ALX Symmetry</w:t>
      </w:r>
      <w:bookmarkEnd w:id="16"/>
      <w:bookmarkEnd w:id="17"/>
      <w:bookmarkEnd w:id="18"/>
      <w:bookmarkEnd w:id="19"/>
    </w:p>
    <w:p w:rsidR="00AE6115" w:rsidRDefault="00944625" w:rsidP="00AE6115">
      <w:r>
        <w:t xml:space="preserve">Symmetry extraction will be done on </w:t>
      </w:r>
      <w:r w:rsidR="00212298">
        <w:t xml:space="preserve">the </w:t>
      </w:r>
      <w:r>
        <w:t xml:space="preserve">ALX molCell. User level commands provide an </w:t>
      </w:r>
      <w:r w:rsidR="00212298">
        <w:t xml:space="preserve">option to generate basic bonds </w:t>
      </w:r>
      <w:r>
        <w:t xml:space="preserve">or high level constraints. </w:t>
      </w:r>
      <w:r w:rsidR="00212298">
        <w:t xml:space="preserve">The bonds or constraints are dumped to an ascii file which </w:t>
      </w:r>
      <w:r w:rsidR="004842FE">
        <w:t xml:space="preserve">can be specified by </w:t>
      </w:r>
      <w:r w:rsidR="00F50B26">
        <w:t xml:space="preserve">the </w:t>
      </w:r>
      <w:r w:rsidR="004842FE">
        <w:t>u</w:t>
      </w:r>
      <w:r w:rsidR="00212298">
        <w:t xml:space="preserve">ser. </w:t>
      </w:r>
      <w:r>
        <w:t xml:space="preserve">The bonds generated </w:t>
      </w:r>
      <w:r w:rsidR="00212298">
        <w:t>are required to be</w:t>
      </w:r>
      <w:r>
        <w:t xml:space="preserve"> </w:t>
      </w:r>
      <w:r w:rsidR="00212298">
        <w:t xml:space="preserve">fed </w:t>
      </w:r>
      <w:r>
        <w:t xml:space="preserve">to the ALX LP engine. </w:t>
      </w:r>
      <w:r w:rsidR="00212298">
        <w:t>User can review/edit constraints.</w:t>
      </w:r>
    </w:p>
    <w:p w:rsidR="004B6DB3" w:rsidRPr="00626BFB" w:rsidRDefault="004B6DB3" w:rsidP="00AE6115"/>
    <w:p w:rsidR="00C31903" w:rsidRDefault="004E2B38" w:rsidP="00C31903">
      <w:pPr>
        <w:pStyle w:val="Heading2"/>
      </w:pPr>
      <w:bookmarkStart w:id="20" w:name="_Toc282523362"/>
      <w:bookmarkStart w:id="21" w:name="_Toc353546962"/>
      <w:bookmarkStart w:id="22" w:name="_Ref272846724"/>
      <w:r>
        <w:t>Device Symmetry</w:t>
      </w:r>
      <w:bookmarkEnd w:id="20"/>
      <w:bookmarkEnd w:id="21"/>
    </w:p>
    <w:p w:rsidR="00FC1B50" w:rsidRDefault="004E2B38" w:rsidP="00C31903">
      <w:r>
        <w:t>Symmetry constraint</w:t>
      </w:r>
      <w:r w:rsidR="00813D42">
        <w:t>s are generated for</w:t>
      </w:r>
      <w:r>
        <w:t xml:space="preserve"> NP devices.</w:t>
      </w:r>
    </w:p>
    <w:p w:rsidR="004B6DB3" w:rsidRDefault="004B6DB3" w:rsidP="00C31903"/>
    <w:p w:rsidR="004E2B38" w:rsidRDefault="00283F7C" w:rsidP="00142433">
      <w:pPr>
        <w:pStyle w:val="Heading3"/>
      </w:pPr>
      <w:bookmarkStart w:id="23" w:name="_Toc353546963"/>
      <w:r>
        <w:t>Device</w:t>
      </w:r>
      <w:r w:rsidR="004E2B38">
        <w:t xml:space="preserve"> Symmetry</w:t>
      </w:r>
      <w:r>
        <w:t xml:space="preserve"> Vertical</w:t>
      </w:r>
      <w:bookmarkEnd w:id="23"/>
    </w:p>
    <w:p w:rsidR="00FC1B50" w:rsidRDefault="00142433" w:rsidP="008B56B8">
      <w:pPr>
        <w:pStyle w:val="ListParagraph"/>
        <w:numPr>
          <w:ilvl w:val="0"/>
          <w:numId w:val="8"/>
        </w:numPr>
      </w:pPr>
      <w:r>
        <w:t xml:space="preserve">For devices </w:t>
      </w:r>
      <w:r w:rsidR="00FC1B50" w:rsidRPr="004E2B38">
        <w:t>stacked vertically</w:t>
      </w:r>
      <w:r>
        <w:t xml:space="preserve">. </w:t>
      </w:r>
    </w:p>
    <w:p w:rsidR="00C90D4B" w:rsidRDefault="00C90D4B" w:rsidP="008B56B8">
      <w:pPr>
        <w:pStyle w:val="ListParagraph"/>
        <w:numPr>
          <w:ilvl w:val="0"/>
          <w:numId w:val="8"/>
        </w:numPr>
      </w:pPr>
      <w:r>
        <w:t xml:space="preserve">OD bBox is used for symmetry </w:t>
      </w:r>
      <w:r w:rsidR="00813D42">
        <w:t>computation.</w:t>
      </w:r>
    </w:p>
    <w:p w:rsidR="00C90D4B" w:rsidRDefault="00813D42" w:rsidP="008B56B8">
      <w:pPr>
        <w:pStyle w:val="ListParagraph"/>
        <w:numPr>
          <w:ilvl w:val="0"/>
          <w:numId w:val="8"/>
        </w:numPr>
      </w:pPr>
      <w:r>
        <w:t xml:space="preserve">Devices are symmetrical if </w:t>
      </w:r>
      <w:r w:rsidR="004026BB">
        <w:t>the median axis</w:t>
      </w:r>
      <w:r>
        <w:t xml:space="preserve"> along the direction of gate is same.</w:t>
      </w:r>
    </w:p>
    <w:p w:rsidR="002957D6" w:rsidRDefault="002957D6" w:rsidP="008B56B8">
      <w:pPr>
        <w:pStyle w:val="ListParagraph"/>
        <w:numPr>
          <w:ilvl w:val="0"/>
          <w:numId w:val="8"/>
        </w:numPr>
      </w:pPr>
      <w:r>
        <w:t>OD width of devices need not be same</w:t>
      </w:r>
      <w:r w:rsidR="00813D42">
        <w:t>.</w:t>
      </w:r>
    </w:p>
    <w:p w:rsidR="00821CA5" w:rsidRDefault="00821CA5" w:rsidP="008B56B8">
      <w:pPr>
        <w:pStyle w:val="ListParagraph"/>
        <w:numPr>
          <w:ilvl w:val="0"/>
          <w:numId w:val="8"/>
        </w:numPr>
      </w:pPr>
      <w:r>
        <w:t xml:space="preserve">Different rows in </w:t>
      </w:r>
      <w:r w:rsidR="00813D42">
        <w:t>the stack</w:t>
      </w:r>
      <w:r>
        <w:t xml:space="preserve"> can </w:t>
      </w:r>
      <w:r w:rsidR="00813D42">
        <w:t xml:space="preserve">be of </w:t>
      </w:r>
      <w:r>
        <w:t>N or P type.</w:t>
      </w:r>
    </w:p>
    <w:p w:rsidR="00BA0F17" w:rsidRDefault="00BA0F17" w:rsidP="008B56B8">
      <w:pPr>
        <w:pStyle w:val="ListParagraph"/>
        <w:numPr>
          <w:ilvl w:val="0"/>
          <w:numId w:val="8"/>
        </w:numPr>
      </w:pPr>
      <w:r>
        <w:t>Hard symmetry constraints are generated for such groups.</w:t>
      </w:r>
    </w:p>
    <w:p w:rsidR="004B6DB3" w:rsidRDefault="004B6DB3" w:rsidP="004B6DB3">
      <w:pPr>
        <w:pStyle w:val="ListParagraph"/>
      </w:pPr>
    </w:p>
    <w:p w:rsidR="00FC1B50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70485</wp:posOffset>
                </wp:positionV>
                <wp:extent cx="1390650" cy="2314575"/>
                <wp:effectExtent l="19050" t="22860" r="19050" b="24765"/>
                <wp:wrapNone/>
                <wp:docPr id="338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2314575"/>
                          <a:chOff x="3285" y="7937"/>
                          <a:chExt cx="2190" cy="3645"/>
                        </a:xfrm>
                      </wpg:grpSpPr>
                      <wps:wsp>
                        <wps:cNvPr id="33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85" y="8309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720" y="817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80" y="817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AutoShape 24" descr="a"/>
                        <wps:cNvCnPr>
                          <a:cxnSpLocks noChangeShapeType="1"/>
                        </wps:cNvCnPr>
                        <wps:spPr bwMode="auto">
                          <a:xfrm>
                            <a:off x="3285" y="934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AutoShape 25" descr="a"/>
                        <wps:cNvCnPr>
                          <a:cxnSpLocks noChangeShapeType="1"/>
                        </wps:cNvCnPr>
                        <wps:spPr bwMode="auto">
                          <a:xfrm>
                            <a:off x="4380" y="934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285" y="9970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720" y="9835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680" y="9835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AutoShape 34" descr="a"/>
                        <wps:cNvCnPr>
                          <a:cxnSpLocks noChangeShapeType="1"/>
                        </wps:cNvCnPr>
                        <wps:spPr bwMode="auto">
                          <a:xfrm>
                            <a:off x="3285" y="11005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AutoShape 35" descr="a"/>
                        <wps:cNvCnPr>
                          <a:cxnSpLocks noChangeShapeType="1"/>
                        </wps:cNvCnPr>
                        <wps:spPr bwMode="auto">
                          <a:xfrm>
                            <a:off x="4380" y="11005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380" y="7937"/>
                            <a:ext cx="0" cy="36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26" style="position:absolute;margin-left:74.25pt;margin-top:5.55pt;width:109.5pt;height:182.25pt;z-index:251688960" coordorigin="3285,7937" coordsize="2190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">
                <v:rect id="Rectangle 6" o:spid="_x0000_s1027" style="position:absolute;left:3285;top:830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VeMYA&#10;AADcAAAADwAAAGRycy9kb3ducmV2LnhtbESPQWvCQBSE74L/YXmCN920Smmjq4g0raCXprl4e8m+&#10;JsHs25BdNfbXdwuCx2FmvmGW69404kKdqy0reJpGIIgLq2suFWTfyeQVhPPIGhvLpOBGDtar4WCJ&#10;sbZX/qJL6ksRIOxiVFB538ZSuqIig25qW+Lg/djOoA+yK6Xu8BrgppHPUfQiDdYcFipsaVtRcUrP&#10;RkG5S/vDu/3Ifj/3eZIl831+POVKjUf9ZgHCU+8f4Xt7pxXMZm/wfy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CVeM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9" o:spid="_x0000_s1028" style="position:absolute;left:372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f1ccEA&#10;AADcAAAADwAAAGRycy9kb3ducmV2LnhtbERPO2/CMBDeK/EfrEPqVhygrSBgECChtiOPAbYjPpKI&#10;+BzZV0j/fT1U6vjpe8+XnWvUnUKsPRsYDjJQxIW3NZcGjoftywRUFGSLjWcy8EMRlove0xxz6x+8&#10;o/teSpVCOOZooBJpc61jUZHDOPAtceKuPjiUBEOpbcBHCneNHmXZu3ZYc2qosKVNRcVt/+0M7MLH&#10;8SSFfssu0+kwyPprUm/Pxjz3u9UMlFAn/+I/96c1MH5N89OZdAT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n9XH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10" o:spid="_x0000_s1029" style="position:absolute;left:468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Q6sUA&#10;AADcAAAADwAAAGRycy9kb3ducmV2LnhtbESPQU/CQBSE7yT+h80z8QbbKhooLERNiHKkctDbo/ts&#10;G7tvm90nlH/vkphwnMzMN5nlenCdOlKIrWcD+SQDRVx523JtYP+xGc9ARUG22HkmA2eKsF7djJZY&#10;WH/iHR1LqVWCcCzQQCPSF1rHqiGHceJ74uR9++BQkgy1tgFPCe46fZ9lT9phy2mhwZ5eG6p+yl9n&#10;YBfe9p9S6cfsMJ/nQV62s3bzZczd7fC8ACU0yDX83363Bh6mOVzOpCO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1Dq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30" type="#_x0000_t32" alt="a" style="position:absolute;left:3285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1nGsUAAADcAAAADwAAAGRycy9kb3ducmV2LnhtbESPzWrDMBCE74G+g9hCbolcp5TGsRxK&#10;oeBDIH+F5LhYG8vUWhlLdZy3jwqBHoeZ+YbJ16NtxUC9bxwreJknIIgrpxuuFXwfv2bvIHxA1tg6&#10;JgU38rAuniY5ZtpdeU/DIdQiQthnqMCE0GVS+sqQRT93HXH0Lq63GKLsa6l7vEa4bWWaJG/SYsNx&#10;wWBHn4aqn8OvVbAs7eI0bvcuNXoThl15Pm0qp9T0efxYgQg0hv/wo11qBYvXFP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1nG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25" o:spid="_x0000_s1031" type="#_x0000_t32" alt="a" style="position:absolute;left:4380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HCgcQAAADcAAAADwAAAGRycy9kb3ducmV2LnhtbESPT4vCMBTE78J+h/AWvGm6Vpa1GmVZ&#10;EHoQ/Legx0fzbMo2L6WJtX57Iwh7HGbmN8xi1dtadNT6yrGCj3ECgrhwuuJSwe9xPfoC4QOyxtox&#10;KbiTh9XybbDATLsb76k7hFJECPsMFZgQmkxKXxiy6MeuIY7exbUWQ5RtKXWLtwi3tZwkyae0WHFc&#10;MNjQj6Hi73C1Cma5TU/9du8mRm9Ct8vPp03hlBq+999zEIH68B9+tXOtIJ2m8DwTj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cKBxAAAANwAAAAPAAAAAAAAAAAA&#10;AAAAAKECAABkcnMvZG93bnJldi54bWxQSwUGAAAAAAQABAD5AAAAkgMAAAAA&#10;" strokecolor="#1f497d [3215]" strokeweight="1.5pt">
                  <v:stroke startarrow="open" endarrow="open"/>
                </v:shape>
                <v:rect id="Rectangle 31" o:spid="_x0000_s1032" style="position:absolute;left:3285;top:997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Jm8YA&#10;AADcAAAADwAAAGRycy9kb3ducmV2LnhtbESPQWvCQBSE74L/YXmCN7NpG0qJrlJKUwV7aZpLby/Z&#10;ZxLMvg3ZrUZ/fbcgeBxm5htmtRlNJ040uNaygocoBkFcWd1yraD4zhYvIJxH1thZJgUXcrBZTycr&#10;TLU98xedcl+LAGGXooLG+z6V0lUNGXSR7YmDd7CDQR/kUEs94DnATScf4/hZGmw5LDTY01tD1TH/&#10;NQrqXT5+vtuP4rrdl1mRJfvy51gqNZ+Nr0sQnkZ/D9/aO63gKUng/0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dJm8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32" o:spid="_x0000_s1033" style="position:absolute;left:372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W6cUA&#10;AADcAAAADwAAAGRycy9kb3ducmV2LnhtbESPzW7CMBCE75V4B2uRuBWHAhWkGESREO2RnwO9beNt&#10;EhGvI3uB9O3rSpV6HM3MN5rFqnONulGItWcDo2EGirjwtubSwOm4fZyBioJssfFMBr4pwmrZe1hg&#10;bv2d93Q7SKkShGOOBiqRNtc6FhU5jEPfEifvyweHkmQotQ14T3DX6Kcse9YOa04LFba0qai4HK7O&#10;wD7sTmcp9DT7nM9HQV7fZ/X2w5hBv1u/gBLq5D/8136zBsaTKfyeS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Fbp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33" o:spid="_x0000_s1034" style="position:absolute;left:468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LInsUA&#10;AADcAAAADwAAAGRycy9kb3ducmV2LnhtbESPzW7CMBCE75V4B2uRuBWHQhGkGESREO2RnwO9beNt&#10;EhGvI3uB9O3rSpV6HM3MN5rFqnONulGItWcDo2EGirjwtubSwOm4fZyBioJssfFMBr4pwmrZe1hg&#10;bv2d93Q7SKkShGOOBiqRNtc6FhU5jEPfEifvyweHkmQotQ14T3DX6Kcsm2qHNaeFClvaVFRcDldn&#10;YB92p7MU+jn7nM9HQV7fZ/X2w5hBv1u/gBLq5D/8136zBsaTKfyeSUd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sie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shape id="AutoShape 34" o:spid="_x0000_s1035" type="#_x0000_t32" alt="a" style="position:absolute;left:3285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rEgsUAAADcAAAADwAAAGRycy9kb3ducmV2LnhtbESPT2vCQBTE7wW/w/IEb3XjH1qbuooI&#10;Qg6CNQp6fGRfs6HZtyG7xvjt3UKhx2FmfsMs172tRUetrxwrmIwTEMSF0xWXCs6n3esChA/IGmvH&#10;pOBBHtarwcsSU+3ufKQuD6WIEPYpKjAhNKmUvjBk0Y9dQxy9b9daDFG2pdQt3iPc1nKaJG/SYsVx&#10;wWBDW0PFT36zCj4yO7v0h6ObGr0P3Vd2vewLp9Ro2G8+QQTqw3/4r51pBbP5O/yeiUd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rEg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35" o:spid="_x0000_s1036" type="#_x0000_t32" alt="a" style="position:absolute;left:4380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VQ8MAAAADcAAAADwAAAGRycy9kb3ducmV2LnhtbERPy4rCMBTdC/5DuII7TdVBtGMUEYQu&#10;hPEFzvLS3GnKNDelibX+vVkILg/nvdp0thItNb50rGAyTkAQ506XXCi4XvajBQgfkDVWjknBkzxs&#10;1v3eClPtHnyi9hwKEUPYp6jAhFCnUvrckEU/djVx5P5cYzFE2BRSN/iI4baS0ySZS4slxwaDNe0M&#10;5f/nu1WwzOzs1v2c3NToQ2iP2e/tkDulhoNu+w0iUBc+4rc70wpmX3FtPBOPgF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VUPDAAAAA3AAAAA8AAAAAAAAAAAAAAAAA&#10;oQIAAGRycy9kb3ducmV2LnhtbFBLBQYAAAAABAAEAPkAAACOAwAAAAA=&#10;" strokecolor="#1f497d [3215]" strokeweight="1.5pt">
                  <v:stroke startarrow="open" endarrow="open"/>
                </v:shape>
                <v:shape id="AutoShape 45" o:spid="_x0000_s1037" type="#_x0000_t32" style="position:absolute;left:4380;top:793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qeMYAAADcAAAADwAAAGRycy9kb3ducmV2LnhtbESPQWvCQBSE74L/YXlCb81GW4pNXUVr&#10;xZ6URhG8PbKvm2j2bchuNf77bqHgcZiZb5jJrLO1uFDrK8cKhkkKgrhwumKjYL9bPY5B+ICssXZM&#10;Cm7kYTbt9yaYaXflL7rkwYgIYZ+hgjKEJpPSFyVZ9IlriKP37VqLIcrWSN3iNcJtLUdp+iItVhwX&#10;SmzovaTinP9YBVtcLPGYnhb5cj362JzD6mDMUKmHQTd/AxGoC/fwf/tTK3h6foW/M/EIy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FKnjGAAAA3AAAAA8AAAAAAAAA&#10;AAAAAAAAoQIAAGRycy9kb3ducmV2LnhtbFBLBQYAAAAABAAEAPkAAACUAwAAAAA=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FC1B50" w:rsidRDefault="00FC1B50" w:rsidP="00C31903"/>
    <w:p w:rsidR="00FC1B50" w:rsidRDefault="00FC1B50" w:rsidP="00C31903"/>
    <w:p w:rsidR="00FC1B50" w:rsidRDefault="00FC1B50" w:rsidP="00C31903"/>
    <w:p w:rsidR="00FC1B50" w:rsidRDefault="00FC1B50" w:rsidP="00C31903"/>
    <w:p w:rsidR="00FC1B50" w:rsidRDefault="00FC1B50" w:rsidP="00C31903"/>
    <w:p w:rsidR="00FC1B50" w:rsidRDefault="00FC1B50" w:rsidP="00C31903"/>
    <w:p w:rsidR="00FC1B50" w:rsidRDefault="00FC1B50" w:rsidP="00C31903"/>
    <w:p w:rsidR="00FC1B50" w:rsidRDefault="00FC1B50" w:rsidP="00C31903"/>
    <w:p w:rsidR="002957D6" w:rsidRDefault="002957D6" w:rsidP="00C31903"/>
    <w:p w:rsidR="002957D6" w:rsidRDefault="00D66AF7" w:rsidP="009200E4">
      <w:pPr>
        <w:pStyle w:val="Style3"/>
      </w:pPr>
      <w:r>
        <w:t>Figure 1: Vertical symmetrical group</w:t>
      </w:r>
    </w:p>
    <w:p w:rsidR="004B6DB3" w:rsidRDefault="004B6DB3" w:rsidP="009200E4">
      <w:pPr>
        <w:pStyle w:val="Style3"/>
      </w:pPr>
    </w:p>
    <w:p w:rsidR="004B6DB3" w:rsidRDefault="004B6DB3" w:rsidP="009200E4">
      <w:pPr>
        <w:pStyle w:val="Style3"/>
      </w:pPr>
    </w:p>
    <w:p w:rsidR="004B6DB3" w:rsidRDefault="004B6DB3" w:rsidP="009200E4">
      <w:pPr>
        <w:pStyle w:val="Style3"/>
      </w:pPr>
    </w:p>
    <w:p w:rsidR="004B6DB3" w:rsidRDefault="004B6DB3" w:rsidP="009200E4">
      <w:pPr>
        <w:pStyle w:val="Style3"/>
      </w:pPr>
    </w:p>
    <w:p w:rsidR="004B6DB3" w:rsidRDefault="004B6DB3" w:rsidP="009200E4">
      <w:pPr>
        <w:pStyle w:val="Style3"/>
      </w:pPr>
    </w:p>
    <w:p w:rsidR="004E2B38" w:rsidRDefault="00283F7C" w:rsidP="004E2B38">
      <w:pPr>
        <w:pStyle w:val="Heading3"/>
      </w:pPr>
      <w:bookmarkStart w:id="24" w:name="_Toc353546964"/>
      <w:r>
        <w:lastRenderedPageBreak/>
        <w:t xml:space="preserve">Device </w:t>
      </w:r>
      <w:r w:rsidR="00FC1B50">
        <w:t>Symmetry</w:t>
      </w:r>
      <w:r>
        <w:t xml:space="preserve"> Horizontal</w:t>
      </w:r>
      <w:bookmarkEnd w:id="24"/>
    </w:p>
    <w:p w:rsidR="002957D6" w:rsidRDefault="002957D6" w:rsidP="008B56B8">
      <w:pPr>
        <w:pStyle w:val="ListParagraph"/>
        <w:numPr>
          <w:ilvl w:val="0"/>
          <w:numId w:val="9"/>
        </w:numPr>
      </w:pPr>
      <w:r>
        <w:t>OD bBox is used for symmetry computation</w:t>
      </w:r>
      <w:r w:rsidR="00813D42">
        <w:t>.</w:t>
      </w:r>
    </w:p>
    <w:p w:rsidR="002957D6" w:rsidRDefault="002957D6" w:rsidP="008B56B8">
      <w:pPr>
        <w:pStyle w:val="ListParagraph"/>
        <w:numPr>
          <w:ilvl w:val="0"/>
          <w:numId w:val="9"/>
        </w:numPr>
      </w:pPr>
      <w:r>
        <w:t>OD bBoxes (and hence the device) are reflection of each other about the</w:t>
      </w:r>
      <w:r w:rsidR="00813D42">
        <w:t xml:space="preserve"> combined</w:t>
      </w:r>
      <w:r>
        <w:t xml:space="preserve"> median axis</w:t>
      </w:r>
      <w:r w:rsidR="00813D42">
        <w:t xml:space="preserve"> along the direction of gate.</w:t>
      </w:r>
    </w:p>
    <w:p w:rsidR="00813D42" w:rsidRDefault="00813D42" w:rsidP="008B56B8">
      <w:pPr>
        <w:pStyle w:val="ListParagraph"/>
        <w:numPr>
          <w:ilvl w:val="0"/>
          <w:numId w:val="9"/>
        </w:numPr>
      </w:pPr>
      <w:r>
        <w:t>A single device will be self-symmetric about its media axis along direction of gate.</w:t>
      </w:r>
    </w:p>
    <w:p w:rsidR="00813D42" w:rsidRDefault="00813D42" w:rsidP="008B56B8">
      <w:pPr>
        <w:pStyle w:val="ListParagraph"/>
        <w:numPr>
          <w:ilvl w:val="0"/>
          <w:numId w:val="9"/>
        </w:numPr>
      </w:pPr>
      <w:r>
        <w:t>Two devices will for a symmetric pair.</w:t>
      </w:r>
    </w:p>
    <w:p w:rsidR="00821CA5" w:rsidRDefault="00813D42" w:rsidP="008B56B8">
      <w:pPr>
        <w:pStyle w:val="ListParagraph"/>
        <w:numPr>
          <w:ilvl w:val="0"/>
          <w:numId w:val="9"/>
        </w:numPr>
      </w:pPr>
      <w:r>
        <w:t>Only same typ</w:t>
      </w:r>
      <w:r w:rsidR="00821CA5">
        <w:t xml:space="preserve">e </w:t>
      </w:r>
      <w:r>
        <w:t xml:space="preserve">of </w:t>
      </w:r>
      <w:r w:rsidR="00821CA5">
        <w:t>devices can be horizontally symmetrical. Hence a</w:t>
      </w:r>
      <w:r>
        <w:t xml:space="preserve"> horizontal symmetric group will have all </w:t>
      </w:r>
      <w:r w:rsidR="00821CA5">
        <w:t xml:space="preserve">N devices or </w:t>
      </w:r>
      <w:r>
        <w:t xml:space="preserve">all </w:t>
      </w:r>
      <w:r w:rsidR="00821CA5">
        <w:t>P devices.</w:t>
      </w:r>
    </w:p>
    <w:p w:rsidR="00BA0F17" w:rsidRDefault="00BA0F17" w:rsidP="008B56B8">
      <w:pPr>
        <w:pStyle w:val="ListParagraph"/>
        <w:numPr>
          <w:ilvl w:val="0"/>
          <w:numId w:val="9"/>
        </w:numPr>
      </w:pPr>
      <w:r>
        <w:t>Hard symmetry constraints are generated for such groups.</w:t>
      </w:r>
    </w:p>
    <w:p w:rsidR="004B6DB3" w:rsidRDefault="004B6DB3" w:rsidP="004B6DB3">
      <w:pPr>
        <w:pStyle w:val="ListParagraph"/>
      </w:pPr>
    </w:p>
    <w:p w:rsidR="002957D6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236855</wp:posOffset>
                </wp:positionV>
                <wp:extent cx="4114800" cy="1547495"/>
                <wp:effectExtent l="19050" t="27305" r="38100" b="25400"/>
                <wp:wrapNone/>
                <wp:docPr id="32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547495"/>
                          <a:chOff x="2250" y="5071"/>
                          <a:chExt cx="6480" cy="2437"/>
                        </a:xfrm>
                      </wpg:grpSpPr>
                      <wps:wsp>
                        <wps:cNvPr id="327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490" y="5071"/>
                            <a:ext cx="0" cy="243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50" y="591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685" y="578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45" y="578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585" y="591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020" y="578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980" y="578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AutoShape 43" descr="a"/>
                        <wps:cNvCnPr>
                          <a:cxnSpLocks noChangeShapeType="1"/>
                        </wps:cNvCnPr>
                        <wps:spPr bwMode="auto">
                          <a:xfrm>
                            <a:off x="4395" y="642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AutoShape 44" descr="a"/>
                        <wps:cNvCnPr>
                          <a:cxnSpLocks noChangeShapeType="1"/>
                        </wps:cNvCnPr>
                        <wps:spPr bwMode="auto">
                          <a:xfrm>
                            <a:off x="5490" y="642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4110" y="5916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110" y="6785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22.5pt;margin-top:18.65pt;width:324pt;height:121.85pt;z-index:251691008" coordorigin="2250,5071" coordsize="6480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">
                <v:shape id="AutoShape 22" o:spid="_x0000_s1027" type="#_x0000_t32" style="position:absolute;left:5490;top:5071;width:0;height:2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+McUAAADcAAAADwAAAGRycy9kb3ducmV2LnhtbESPQWvCQBSE70L/w/KE3pqNKVRJXUVr&#10;pZ4qxlLo7ZF9bqLZtyG71fjvu0LB4zAz3zDTeW8bcabO144VjJIUBHHpdM1Gwdd+/TQB4QOyxsYx&#10;KbiSh/nsYTDFXLsL7+hcBCMihH2OCqoQ2lxKX1Zk0SeuJY7ewXUWQ5SdkbrDS4TbRmZp+iIt1hwX&#10;KmzpraLyVPxaBVtcrvAnPS6L1Uf2/nkK629jRko9DvvFK4hAfbiH/9sbreA5G8Pt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n+Mc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  <v:rect id="Rectangle 36" o:spid="_x0000_s1028" style="position:absolute;left:2250;top:591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mPsQA&#10;AADcAAAADwAAAGRycy9kb3ducmV2LnhtbERPTWvCQBC9C/0PyxR6azbVUiS6BimNFezFmIu3SXZM&#10;QrKzIbvVtL++eyh4fLzvdTqZXlxpdK1lBS9RDIK4srrlWkFxyp6XIJxH1thbJgU/5CDdPMzWmGh7&#10;4yNdc1+LEMIuQQWN90MipasaMugiOxAH7mJHgz7AsZZ6xFsIN72cx/GbNNhyaGhwoPeGqi7/Ngrq&#10;fT59fdhd8ft5KLMiez2U565U6ulx2q5AeJr8Xfzv3msFi3lYG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1pj7EAAAA3AAAAA8AAAAAAAAAAAAAAAAAmAIAAGRycy9k&#10;b3ducmV2LnhtbFBLBQYAAAAABAAEAPUAAACJAwAAAAA=&#10;" fillcolor="#4f81bd [3204]" strokecolor="#f2f2f2 [3041]" strokeweight="3pt">
                  <v:shadow on="t" color="#243f60 [1604]" opacity=".5" offset="1pt"/>
                </v:rect>
                <v:rect id="Rectangle 37" o:spid="_x0000_s1029" style="position:absolute;left:2685;top:578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5TMQA&#10;AADcAAAADwAAAGRycy9kb3ducmV2LnhtbESPQWvCQBSE70L/w/IKvelGxWKiq7QFaT1qPbS31+wz&#10;Cc2+DbtPTf+9KxQ8DjPzDbNc965VZwqx8WxgPMpAEZfeNlwZOHxuhnNQUZAttp7JwB9FWK8eBkss&#10;rL/wjs57qVSCcCzQQC3SFVrHsiaHceQ74uQdfXAoSYZK24CXBHetnmTZs3bYcFqosaO3msrf/ckZ&#10;2IX3w5eUepb95Pk4yOt23my+jXl67F8WoIR6uYf/2x/WwHSSw+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uUz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38" o:spid="_x0000_s1030" style="position:absolute;left:3645;top:578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GDMEA&#10;AADcAAAADwAAAGRycy9kb3ducmV2LnhtbERPPW/CMBDdK/EfrENiKw4gKggYBJUQ7QhlKNsRH0lE&#10;fI7sK6T/Hg+VOj697+W6c426U4i1ZwOjYQaKuPC25tLA6Wv3OgMVBdli45kM/FKE9ar3ssTc+gcf&#10;6H6UUqUQjjkaqETaXOtYVOQwDn1LnLirDw4lwVBqG/CRwl2jx1n2ph3WnBoqbOm9ouJ2/HEGDmF/&#10;+pZCT7PLfD4Ksv2c1buzMYN+t1mAEurkX/zn/rAGJpM0P51JR0C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hhgz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39" o:spid="_x0000_s1031" style="position:absolute;left:6585;top:591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ZfsYA&#10;AADcAAAADwAAAGRycy9kb3ducmV2LnhtbESPQWvCQBSE70L/w/IKvenGKkWiq0hpWsFejLl4e8k+&#10;k2D2bchuNfXXu4LgcZiZb5jFqjeNOFPnassKxqMIBHFhdc2lgmyfDGcgnEfW2FgmBf/kYLV8GSww&#10;1vbCOzqnvhQBwi5GBZX3bSylKyoy6Ea2JQ7e0XYGfZBdKXWHlwA3jXyPog9psOawUGFLnxUVp/TP&#10;KCg3af/7Zb+z6882T7Jkus0Pp1ypt9d+PQfhqffP8KO90QomkzH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Zfs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40" o:spid="_x0000_s1032" style="position:absolute;left:7020;top:578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94MQA&#10;AADcAAAADwAAAGRycy9kb3ducmV2LnhtbESPzWoCQRCE7wHfYWghtzirkqCro6ggSY7+HPTW7nR2&#10;l+z0LDOtbt4+Ewh4LKrqK2q+7FyjbhRi7dnAcJCBIi68rbk0cDxsXyagoiBbbDyTgR+KsFz0nuaY&#10;W3/nHd32UqoE4ZijgUqkzbWORUUO48C3xMn78sGhJBlKbQPeE9w1epRlb9phzWmhwpY2FRXf+6sz&#10;sAvvx5MU+jW7TKfDIOvPSb09G/Pc71YzUEKdPML/7Q9rYDwewd+Zd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/veD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41" o:spid="_x0000_s1033" style="position:absolute;left:7980;top:578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Ye8QA&#10;AADcAAAADwAAAGRycy9kb3ducmV2LnhtbESPQWvCQBSE70L/w/IK3nRjg0Wjq7QFsR61Htrba/aZ&#10;hGbfht1XTf+9KxQ8DjPzDbNc965VZwqx8WxgMs5AEZfeNlwZOH5sRjNQUZAttp7JwB9FWK8eBkss&#10;rL/wns4HqVSCcCzQQC3SFVrHsiaHcew74uSdfHAoSYZK24CXBHetfsqyZ+2w4bRQY0dvNZU/h19n&#10;YB+2x08p9TT7ns8nQV53s2bzZczwsX9ZgBLq5R7+b79bA3mew+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GHv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43" o:spid="_x0000_s1034" type="#_x0000_t32" alt="a" style="position:absolute;left:4395;top:642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4piMQAAADcAAAADwAAAGRycy9kb3ducmV2LnhtbESPT4vCMBTE78J+h/AWvGm6Vpa1GmVZ&#10;EHoQ/Legx0fzbMo2L6WJtX57Iwh7HGbmN8xi1dtadNT6yrGCj3ECgrhwuuJSwe9xPfoC4QOyxtox&#10;KbiTh9XybbDATLsb76k7hFJECPsMFZgQmkxKXxiy6MeuIY7exbUWQ5RtKXWLtwi3tZwkyae0WHFc&#10;MNjQj6Hi73C1Cma5TU/9du8mRm9Ct8vPp03hlBq+999zEIH68B9+tXOtIE2n8DwTj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imIxAAAANwAAAAPAAAAAAAAAAAA&#10;AAAAAKECAABkcnMvZG93bnJldi54bWxQSwUGAAAAAAQABAD5AAAAkgMAAAAA&#10;" strokecolor="#1f497d [3215]" strokeweight="1.5pt">
                  <v:stroke startarrow="open" endarrow="open"/>
                </v:shape>
                <v:shape id="AutoShape 44" o:spid="_x0000_s1035" type="#_x0000_t32" alt="a" style="position:absolute;left:5490;top:642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KME8QAAADcAAAADwAAAGRycy9kb3ducmV2LnhtbESPT4vCMBTE78J+h/AWvGm6Fpe1GmVZ&#10;EHoQ/Legx0fzbMo2L6WJtX57Iwh7HGbmN8xi1dtadNT6yrGCj3ECgrhwuuJSwe9xPfoC4QOyxtox&#10;KbiTh9XybbDATLsb76k7hFJECPsMFZgQmkxKXxiy6MeuIY7exbUWQ5RtKXWLtwi3tZwkyae0WHFc&#10;MNjQj6Hi73C1Cma5TU/9du8mRm9Ct8vPp03hlBq+999zEIH68B9+tXOtIE2n8DwTj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owTxAAAANwAAAAPAAAAAAAAAAAA&#10;AAAAAKECAABkcnMvZG93bnJldi54bWxQSwUGAAAAAAQABAD5AAAAkgMAAAAA&#10;" strokecolor="#1f497d [3215]" strokeweight="1.5pt">
                  <v:stroke startarrow="open" endarrow="open"/>
                </v:shape>
                <v:shape id="AutoShape 46" o:spid="_x0000_s1036" type="#_x0000_t32" style="position:absolute;left:4110;top:5916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Fif8UAAADcAAAADwAAAGRycy9kb3ducmV2LnhtbESPQWvCQBSE74L/YXlCb7qJtiGkboIW&#10;Aq091Qq9PrLPJLj7NmS3Gv99t1DocZiZb5htNVkjrjT63rGCdJWAIG6c7rlVcPqslzkIH5A1Gsek&#10;4E4eqnI+22Kh3Y0/6HoMrYgQ9gUq6EIYCil905FFv3IDcfTObrQYohxbqUe8Rbg1cp0kmbTYc1zo&#10;cKCXjprL8dsqWL+dclO/39ODe/wy6f4pb+uDV+phMe2eQQSawn/4r/2qFWw2GfyeiUd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Fif8UAAADcAAAADwAAAAAAAAAA&#10;AAAAAAChAgAAZHJzL2Rvd25yZXYueG1sUEsFBgAAAAAEAAQA+QAAAJMDAAAAAA==&#10;" strokecolor="#f79646 [3209]" strokeweight="3pt">
                  <v:stroke dashstyle="dash"/>
                </v:shape>
                <v:shape id="AutoShape 47" o:spid="_x0000_s1037" type="#_x0000_t32" style="position:absolute;left:4110;top:6785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3H5MQAAADcAAAADwAAAGRycy9kb3ducmV2LnhtbESPQWvCQBSE7wX/w/IKvekmWtsQXUUL&#10;gaonrdDrI/tMQnffhuyq8d+7gtDjMDPfMPNlb424UOcbxwrSUQKCuHS64UrB8acYZiB8QNZoHJOC&#10;G3lYLgYvc8y1u/KeLodQiQhhn6OCOoQ2l9KXNVn0I9cSR+/kOoshyq6SusNrhFsjx0nyIS02HBdq&#10;bOmrpvLvcLYKxptjZordLd2691+TrqdZVWy9Um+v/WoGIlAf/sPP9rdWMJl8wuN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zcfkxAAAANwAAAAPAAAAAAAAAAAA&#10;AAAAAKECAABkcnMvZG93bnJldi54bWxQSwUGAAAAAAQABAD5AAAAkgMAAAAA&#10;" strokecolor="#f79646 [3209]" strokeweight="3pt">
                  <v:stroke dashstyle="dash"/>
                </v:shape>
              </v:group>
            </w:pict>
          </mc:Fallback>
        </mc:AlternateContent>
      </w:r>
    </w:p>
    <w:p w:rsidR="00FC1B50" w:rsidRDefault="00FC1B50" w:rsidP="00C31903"/>
    <w:p w:rsidR="009D2560" w:rsidRDefault="009D2560" w:rsidP="00C31903"/>
    <w:p w:rsidR="009D2560" w:rsidRDefault="009D2560" w:rsidP="00C31903"/>
    <w:p w:rsidR="009D2560" w:rsidRDefault="009D2560" w:rsidP="00C31903"/>
    <w:p w:rsidR="009D2560" w:rsidRDefault="009D2560" w:rsidP="00C31903"/>
    <w:p w:rsidR="009D2560" w:rsidRDefault="009D2560" w:rsidP="00C31903"/>
    <w:p w:rsidR="009D2560" w:rsidRDefault="009D2560" w:rsidP="00C31903"/>
    <w:p w:rsidR="00D66AF7" w:rsidRDefault="00D66AF7" w:rsidP="009200E4">
      <w:pPr>
        <w:pStyle w:val="Style4"/>
      </w:pPr>
      <w:r>
        <w:t xml:space="preserve">Figure 2: Horizontal </w:t>
      </w:r>
      <w:r w:rsidRPr="009200E4">
        <w:t>symmetrical</w:t>
      </w:r>
      <w:r>
        <w:t xml:space="preserve"> group.</w:t>
      </w:r>
    </w:p>
    <w:p w:rsidR="00D66AF7" w:rsidRDefault="00D66AF7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BA0F17" w:rsidRDefault="00283F7C" w:rsidP="00BA0F17">
      <w:pPr>
        <w:pStyle w:val="Heading3"/>
      </w:pPr>
      <w:bookmarkStart w:id="25" w:name="_Toc353546965"/>
      <w:r>
        <w:lastRenderedPageBreak/>
        <w:t xml:space="preserve">Device </w:t>
      </w:r>
      <w:r w:rsidR="00BA0F17">
        <w:t xml:space="preserve">Symmetry </w:t>
      </w:r>
      <w:r>
        <w:t>Composite</w:t>
      </w:r>
      <w:bookmarkEnd w:id="25"/>
    </w:p>
    <w:p w:rsidR="00D66AF7" w:rsidRDefault="00D66AF7" w:rsidP="008B56B8">
      <w:pPr>
        <w:pStyle w:val="ListParagraph"/>
        <w:numPr>
          <w:ilvl w:val="0"/>
          <w:numId w:val="10"/>
        </w:numPr>
      </w:pPr>
      <w:r>
        <w:t>The basic symmetrical pairs can combine to create a larger symmetric group.</w:t>
      </w:r>
    </w:p>
    <w:p w:rsidR="00BA0F17" w:rsidRDefault="00BA0F17" w:rsidP="008B56B8">
      <w:pPr>
        <w:pStyle w:val="ListParagraph"/>
        <w:numPr>
          <w:ilvl w:val="0"/>
          <w:numId w:val="10"/>
        </w:numPr>
      </w:pPr>
      <w:r>
        <w:t>Groups are created to contain maximum number of devices.</w:t>
      </w:r>
    </w:p>
    <w:p w:rsidR="00D66AF7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247650</wp:posOffset>
                </wp:positionV>
                <wp:extent cx="4114800" cy="2571115"/>
                <wp:effectExtent l="19050" t="19050" r="38100" b="19685"/>
                <wp:wrapNone/>
                <wp:docPr id="309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571115"/>
                          <a:chOff x="3240" y="2986"/>
                          <a:chExt cx="6480" cy="4049"/>
                        </a:xfrm>
                      </wpg:grpSpPr>
                      <wps:wsp>
                        <wps:cNvPr id="3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40" y="5537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75" y="540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635" y="540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575" y="5537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010" y="540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970" y="540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utoShape 65" descr="a"/>
                        <wps:cNvCnPr>
                          <a:cxnSpLocks noChangeShapeType="1"/>
                        </wps:cNvCnPr>
                        <wps:spPr bwMode="auto">
                          <a:xfrm>
                            <a:off x="5385" y="6043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66" descr="a"/>
                        <wps:cNvCnPr>
                          <a:cxnSpLocks noChangeShapeType="1"/>
                        </wps:cNvCnPr>
                        <wps:spPr bwMode="auto">
                          <a:xfrm>
                            <a:off x="6480" y="6043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5100" y="5538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5100" y="6407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385" y="3530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820" y="3395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780" y="3395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72" descr="a"/>
                        <wps:cNvCnPr>
                          <a:cxnSpLocks noChangeShapeType="1"/>
                        </wps:cNvCnPr>
                        <wps:spPr bwMode="auto">
                          <a:xfrm>
                            <a:off x="5385" y="4565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AutoShape 73" descr="a"/>
                        <wps:cNvCnPr>
                          <a:cxnSpLocks noChangeShapeType="1"/>
                        </wps:cNvCnPr>
                        <wps:spPr bwMode="auto">
                          <a:xfrm>
                            <a:off x="6480" y="4565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6479" y="2986"/>
                            <a:ext cx="0" cy="404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1in;margin-top:19.5pt;width:324pt;height:202.45pt;z-index:251700224" coordorigin="3240,2986" coordsize="6480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">
                <v:rect id="Rectangle 59" o:spid="_x0000_s1027" style="position:absolute;left:3240;top:5537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ghcMA&#10;AADcAAAADwAAAGRycy9kb3ducmV2LnhtbERPTWvCQBC9F/oflil4041apERXkdKooBfTXLxNsmMS&#10;zM6G7Kqpv949CD0+3vdi1ZtG3KhztWUF41EEgriwuuZSQfabDL9AOI+ssbFMCv7IwWr5/rbAWNs7&#10;H+mW+lKEEHYxKqi8b2MpXVGRQTeyLXHgzrYz6APsSqk7vIdw08hJFM2kwZpDQ4UtfVdUXNKrUVDu&#10;0v7wYzfZY7vPkyz53OenS67U4KNfz0F46v2/+OXeaQXTcZgf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ghcMAAADcAAAADwAAAAAAAAAAAAAAAACYAgAAZHJzL2Rv&#10;d25yZXYueG1sUEsFBgAAAAAEAAQA9QAAAIgDAAAAAA==&#10;" fillcolor="#4f81bd [3204]" strokecolor="#f2f2f2 [3041]" strokeweight="3pt">
                  <v:shadow on="t" color="#243f60 [1604]" opacity=".5" offset="1pt"/>
                </v:rect>
                <v:rect id="Rectangle 60" o:spid="_x0000_s1028" style="position:absolute;left:3675;top:540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/98UA&#10;AADcAAAADwAAAGRycy9kb3ducmV2LnhtbESPT2vCQBTE74LfYXlCb7qJpUVTV1FBWo/+ObS31+xr&#10;Epp9G3ZfNf32XaHgcZiZ3zCLVe9adaEQG88G8kkGirj0tuHKwPm0G89ARUG22HomA78UYbUcDhZY&#10;WH/lA12OUqkE4ViggVqkK7SOZU0O48R3xMn78sGhJBkqbQNeE9y1epplz9phw2mhxo62NZXfxx9n&#10;4BBez+9S6qfscz7Pg2z2s2b3YczDqF+/gBLq5R7+b79ZA495Drcz6Qj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H/3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61" o:spid="_x0000_s1029" style="position:absolute;left:4635;top:540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rhgMUA&#10;AADcAAAADwAAAGRycy9kb3ducmV2LnhtbESPT2vCQBTE70K/w/IKvekmSotGV2kL0nr0z8HeXrPP&#10;JDT7Nuw+Nf32XaHgcZiZ3zCLVe9adaEQG88G8lEGirj0tuHKwGG/Hk5BRUG22HomA78UYbV8GCyw&#10;sP7KW7rspFIJwrFAA7VIV2gdy5ocxpHviJN38sGhJBkqbQNeE9y1epxlL9phw2mhxo7eayp/dmdn&#10;YBs+Dkcp9XP2PZvlQd4202b9ZczTY/86ByXUyz383/60Bib5GG5n0hH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uGA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62" o:spid="_x0000_s1030" style="position:absolute;left:7575;top:5537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+8sYA&#10;AADcAAAADwAAAGRycy9kb3ducmV2LnhtbESPQWvCQBSE70L/w/IKvenGKkWiq0hpWsFejLl4e8k+&#10;k2D2bchuNfXXu4LgcZiZb5jFqjeNOFPnassKxqMIBHFhdc2lgmyfDGcgnEfW2FgmBf/kYLV8GSww&#10;1vbCOzqnvhQBwi5GBZX3bSylKyoy6Ea2JQ7e0XYGfZBdKXWHlwA3jXyPog9psOawUGFLnxUVp/TP&#10;KCg3af/7Zb+z6882T7Jkus0Pp1ypt9d+PQfhqffP8KO90Qom4wn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3+8s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63" o:spid="_x0000_s1031" style="position:absolute;left:8010;top:540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/cb8UA&#10;AADcAAAADwAAAGRycy9kb3ducmV2LnhtbESPQU/CQBSE7yT+h80z8QbbKhooLERNiHKkctDbo/ts&#10;G7tvm90nlH/vkphwnMzMN5nlenCdOlKIrWcD+SQDRVx523JtYP+xGc9ARUG22HkmA2eKsF7djJZY&#10;WH/iHR1LqVWCcCzQQCPSF1rHqiGHceJ74uR9++BQkgy1tgFPCe46fZ9lT9phy2mhwZ5eG6p+yl9n&#10;YBfe9p9S6cfsMJ/nQV62s3bzZczd7fC8ACU0yDX83363Bh7yKVzOpCO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b9xv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64" o:spid="_x0000_s1032" style="position:absolute;left:8970;top:540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59MQA&#10;AADcAAAADwAAAGRycy9kb3ducmV2LnhtbESPQWvCQBSE74X+h+UVvNVNKhaNrtIKUj1qPbS31+wz&#10;Cc2+DbtPTf+9KxQ8DjPzDTNf9q5VZwqx8WwgH2agiEtvG64MHD7XzxNQUZAttp7JwB9FWC4eH+ZY&#10;WH/hHZ33UqkE4ViggVqkK7SOZU0O49B3xMk7+uBQkgyVtgEvCe5a/ZJlr9phw2mhxo5WNZW/+5Mz&#10;sAsfhy8p9Tj7mU7zIO/bSbP+Nmbw1L/NQAn1cg//tzfWwCgfw+1MOgJ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efT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65" o:spid="_x0000_s1033" type="#_x0000_t32" alt="a" style="position:absolute;left:5385;top:6043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VOBMMAAADcAAAADwAAAGRycy9kb3ducmV2LnhtbESPT4vCMBTE78J+h/AW9qapCqLVKLKw&#10;0IOw/oN6fDTPpti8lCZbu9/eCILHYWZ+w6w2va1FR62vHCsYjxIQxIXTFZcKzqef4RyED8gaa8ek&#10;4J88bNYfgxWm2t35QN0xlCJC2KeowITQpFL6wpBFP3INcfSurrUYomxLqVu8R7it5SRJZtJixXHB&#10;YEPfhorb8c8qWGR2mve/Bzcxehe6fXbJd4VT6uuz3y5BBOrDO/xqZ1rBdDyD55l4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1TgTDAAAA3AAAAA8AAAAAAAAAAAAA&#10;AAAAoQIAAGRycy9kb3ducmV2LnhtbFBLBQYAAAAABAAEAPkAAACRAwAAAAA=&#10;" strokecolor="#1f497d [3215]" strokeweight="1.5pt">
                  <v:stroke startarrow="open" endarrow="open"/>
                </v:shape>
                <v:shape id="AutoShape 66" o:spid="_x0000_s1034" type="#_x0000_t32" alt="a" style="position:absolute;left:6480;top:6043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rn8MAAADcAAAADwAAAGRycy9kb3ducmV2LnhtbESPT4vCMBTE7wt+h/AEb2uqwq5Wo4iw&#10;0IPgX9Djo3k2xealNNlav71ZEPY4zMxvmMWqs5VoqfGlYwWjYQKCOHe65ELB+fTzOQXhA7LGyjEp&#10;eJKH1bL3scBUuwcfqD2GQkQI+xQVmBDqVEqfG7Loh64mjt7NNRZDlE0hdYOPCLeVHCfJl7RYclww&#10;WNPGUH4//loFs8xOLt3u4MZGb0O7z66Xbe6UGvS79RxEoC78h9/tTCuYjL7h70w8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565/DAAAA3AAAAA8AAAAAAAAAAAAA&#10;AAAAoQIAAGRycy9kb3ducmV2LnhtbFBLBQYAAAAABAAEAPkAAACRAwAAAAA=&#10;" strokecolor="#1f497d [3215]" strokeweight="1.5pt">
                  <v:stroke startarrow="open" endarrow="open"/>
                </v:shape>
                <v:shape id="AutoShape 67" o:spid="_x0000_s1035" type="#_x0000_t32" style="position:absolute;left:5100;top:5538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P9sEAAADcAAAADwAAAGRycy9kb3ducmV2LnhtbERPy4rCMBTdC/MP4Q7MTtM6OpRqlBmh&#10;4GOlI7i9NNe2mNyUJmr9e7MQXB7Oe77srRE36nzjWEE6SkAQl043XCk4/hfDDIQPyBqNY1LwIA/L&#10;xcdgjrl2d97T7RAqEUPY56igDqHNpfRlTRb9yLXEkTu7zmKIsKuk7vAew62R4yT5kRYbjg01trSq&#10;qbwcrlbBeHPMTLF7pFs3OZn0b5pVxdYr9fXZ/85ABOrDW/xyr7WC7zSujW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5w/2wQAAANwAAAAPAAAAAAAAAAAAAAAA&#10;AKECAABkcnMvZG93bnJldi54bWxQSwUGAAAAAAQABAD5AAAAjwMAAAAA&#10;" strokecolor="#f79646 [3209]" strokeweight="3pt">
                  <v:stroke dashstyle="dash"/>
                </v:shape>
                <v:shape id="AutoShape 68" o:spid="_x0000_s1036" type="#_x0000_t32" style="position:absolute;left:5100;top:6407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qbcUAAADcAAAADwAAAGRycy9kb3ducmV2LnhtbESPT2vCQBTE7wW/w/KE3uom1kqMrtIK&#10;Aasn/4DXR/aZBHffhuyq8dt3C4Ueh5n5DbNY9daIO3W+cawgHSUgiEunG64UnI7FWwbCB2SNxjEp&#10;eJKH1XLwssBcuwfv6X4IlYgQ9jkqqENocyl9WZNFP3ItcfQurrMYouwqqTt8RLg1cpwkU2mx4bhQ&#10;Y0vrmsrr4WYVjL9PmSl2z3TrJmeTfn1kVbH1Sr0O+885iEB9+A//tTdawXs6g98z8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qbcUAAADcAAAADwAAAAAAAAAA&#10;AAAAAAChAgAAZHJzL2Rvd25yZXYueG1sUEsFBgAAAAAEAAQA+QAAAJMDAAAAAA==&#10;" strokecolor="#f79646 [3209]" strokeweight="3pt">
                  <v:stroke dashstyle="dash"/>
                </v:shape>
                <v:rect id="Rectangle 69" o:spid="_x0000_s1037" style="position:absolute;left:5385;top:353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OqOMQA&#10;AADcAAAADwAAAGRycy9kb3ducmV2LnhtbERPTWvCQBC9C/0PyxR6azbVUiS6BimNFezFmIu3SXZM&#10;QrKzIbvVtL++eyh4fLzvdTqZXlxpdK1lBS9RDIK4srrlWkFxyp6XIJxH1thbJgU/5CDdPMzWmGh7&#10;4yNdc1+LEMIuQQWN90MipasaMugiOxAH7mJHgz7AsZZ6xFsIN72cx/GbNNhyaGhwoPeGqi7/Ngrq&#10;fT59fdhd8ft5KLMiez2U565U6ulx2q5AeJr8Xfzv3msFi3mYH86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DqjjEAAAA3AAAAA8AAAAAAAAAAAAAAAAAmAIAAGRycy9k&#10;b3ducmV2LnhtbFBLBQYAAAAABAAEAPUAAACJAwAAAAA=&#10;" fillcolor="#4f81bd [3204]" strokecolor="#f2f2f2 [3041]" strokeweight="3pt">
                  <v:shadow on="t" color="#243f60 [1604]" opacity=".5" offset="1pt"/>
                </v:rect>
                <v:rect id="Rectangle 70" o:spid="_x0000_s1038" style="position:absolute;left:5820;top:339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S1SsUA&#10;AADcAAAADwAAAGRycy9kb3ducmV2LnhtbESPT2vCQBTE70K/w/IKvekmSotGV2kL0nr0z8HeXrPP&#10;JDT7Nuw+Nf32XaHgcZiZ3zCLVe9adaEQG88G8lEGirj0tuHKwGG/Hk5BRUG22HomA78UYbV8GCyw&#10;sP7KW7rspFIJwrFAA7VIV2gdy5ocxpHviJN38sGhJBkqbQNeE9y1epxlL9phw2mhxo7eayp/dmdn&#10;YBs+Dkcp9XP2PZvlQd4202b9ZczTY/86ByXUyz383/60BibjHG5n0hH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dLVK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71" o:spid="_x0000_s1039" style="position:absolute;left:6780;top:339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rPcQA&#10;AADcAAAADwAAAGRycy9kb3ducmV2LnhtbESPQWvCQBSE70L/w/IKvenGiEWjq7QFaT1qPbS31+wz&#10;Cc2+DbtPTf+9KxQ8DjPzDbNc965VZwqx8WxgPMpAEZfeNlwZOHxuhjNQUZAttp7JwB9FWK8eBkss&#10;rL/wjs57qVSCcCzQQC3SFVrHsiaHceQ74uQdfXAoSYZK24CXBHetzrPsWTtsOC3U2NFbTeXv/uQM&#10;7ML74UtKPc1+5vNxkNftrNl8G/P02L8sQAn1cg//tz+sgUmew+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mKz3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72" o:spid="_x0000_s1040" type="#_x0000_t32" alt="a" style="position:absolute;left:5385;top:456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4nIcQAAADcAAAADwAAAGRycy9kb3ducmV2LnhtbESPzWrDMBCE74G+g9hCb4lcG0LqRAmh&#10;EPAh0PyBe1ysjWVirYylOO7bV4VCjsPMfMOsNqNtxUC9bxwreJ8lIIgrpxuuFVzOu+kChA/IGlvH&#10;pOCHPGzWL5MV5to9+EjDKdQiQtjnqMCE0OVS+sqQRT9zHXH0rq63GKLsa6l7fES4bWWaJHNpseG4&#10;YLCjT0PV7XS3Cj4Km5Xj19GlRu/DcCi+y33llHp7HbdLEIHG8Az/twutIEsz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ichxAAAANwAAAAPAAAAAAAAAAAA&#10;AAAAAKECAABkcnMvZG93bnJldi54bWxQSwUGAAAAAAQABAD5AAAAkgMAAAAA&#10;" strokecolor="#1f497d [3215]" strokeweight="1.5pt">
                  <v:stroke startarrow="open" endarrow="open"/>
                </v:shape>
                <v:shape id="AutoShape 73" o:spid="_x0000_s1041" type="#_x0000_t32" alt="a" style="position:absolute;left:6480;top:456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e/VcUAAADcAAAADwAAAGRycy9kb3ducmV2LnhtbESPzWrDMBCE74G+g9hCbolcp5TGsRxK&#10;oeBDIH+F5LhYG8vUWhlLdZy3jwqBHoeZ+YbJ16NtxUC9bxwreJknIIgrpxuuFXwfv2bvIHxA1tg6&#10;JgU38rAuniY5ZtpdeU/DIdQiQthnqMCE0GVS+sqQRT93HXH0Lq63GKLsa6l7vEa4bWWaJG/SYsNx&#10;wWBHn4aqn8OvVbAs7eI0bvcuNXoThl15Pm0qp9T0efxYgQg0hv/wo11qBYv0Ff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e/VcUAAADcAAAADwAAAAAAAAAA&#10;AAAAAAChAgAAZHJzL2Rvd25yZXYueG1sUEsFBgAAAAAEAAQA+QAAAJMDAAAAAA==&#10;" strokecolor="#1f497d [3215]" strokeweight="1.5pt">
                  <v:stroke startarrow="open" endarrow="open"/>
                </v:shape>
                <v:shape id="AutoShape 74" o:spid="_x0000_s1042" type="#_x0000_t32" style="position:absolute;left:6479;top:2986;width:0;height:4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fF3cUAAADcAAAADwAAAGRycy9kb3ducmV2LnhtbESPQWvCQBSE70L/w/KE3pqNKRVJXUVr&#10;pZ4qxlLo7ZF9bqLZtyG71fjvu0LB4zAz3zDTeW8bcabO144VjJIUBHHpdM1Gwdd+/TQB4QOyxsYx&#10;KbiSh/nsYTDFXLsL7+hcBCMihH2OCqoQ2lxKX1Zk0SeuJY7ewXUWQ5SdkbrDS4TbRmZpOpYWa44L&#10;Fbb0VlF5Kn6tgi0uV/iTHpfF6iN7/zyF9bcxI6Ueh/3iFUSgPtzD/+2NVvCcvcDt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fF3c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>
      <w:r>
        <w:t xml:space="preserve"> </w:t>
      </w:r>
    </w:p>
    <w:p w:rsidR="004B6DB3" w:rsidRDefault="004B6DB3" w:rsidP="009200E4">
      <w:pPr>
        <w:pStyle w:val="Style4"/>
      </w:pPr>
    </w:p>
    <w:p w:rsidR="00BA0F17" w:rsidRDefault="00BA0F17" w:rsidP="009200E4">
      <w:pPr>
        <w:pStyle w:val="Style4"/>
      </w:pPr>
      <w:r>
        <w:t>Figure 3: Example of composite group.</w:t>
      </w:r>
    </w:p>
    <w:p w:rsidR="004B6DB3" w:rsidRDefault="004B6DB3" w:rsidP="009200E4">
      <w:pPr>
        <w:pStyle w:val="Style4"/>
      </w:pPr>
    </w:p>
    <w:p w:rsidR="004B6DB3" w:rsidRDefault="004B6DB3" w:rsidP="009200E4">
      <w:pPr>
        <w:pStyle w:val="Style4"/>
      </w:pPr>
    </w:p>
    <w:p w:rsidR="00D66AF7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115570</wp:posOffset>
                </wp:positionV>
                <wp:extent cx="4581525" cy="2697480"/>
                <wp:effectExtent l="19050" t="20320" r="38100" b="25400"/>
                <wp:wrapNone/>
                <wp:docPr id="287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1525" cy="2697480"/>
                          <a:chOff x="3090" y="8973"/>
                          <a:chExt cx="7215" cy="4248"/>
                        </a:xfrm>
                      </wpg:grpSpPr>
                      <wps:wsp>
                        <wps:cNvPr id="28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090" y="11362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525" y="1122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485" y="1122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160" y="11362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595" y="1122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555" y="1122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670" y="9356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105" y="9221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065" y="9221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88" descr="a"/>
                        <wps:cNvCnPr>
                          <a:cxnSpLocks noChangeShapeType="1"/>
                        </wps:cNvCnPr>
                        <wps:spPr bwMode="auto">
                          <a:xfrm>
                            <a:off x="5670" y="1039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89" descr="a"/>
                        <wps:cNvCnPr>
                          <a:cxnSpLocks noChangeShapeType="1"/>
                        </wps:cNvCnPr>
                        <wps:spPr bwMode="auto">
                          <a:xfrm>
                            <a:off x="6765" y="1039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670" y="11364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105" y="11229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065" y="11229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AutoShape 93" descr="a"/>
                        <wps:cNvCnPr>
                          <a:cxnSpLocks noChangeShapeType="1"/>
                        </wps:cNvCnPr>
                        <wps:spPr bwMode="auto">
                          <a:xfrm>
                            <a:off x="5670" y="12399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94" descr="a"/>
                        <wps:cNvCnPr>
                          <a:cxnSpLocks noChangeShapeType="1"/>
                        </wps:cNvCnPr>
                        <wps:spPr bwMode="auto">
                          <a:xfrm>
                            <a:off x="6765" y="12399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95" descr="a"/>
                        <wps:cNvCnPr>
                          <a:cxnSpLocks noChangeShapeType="1"/>
                        </wps:cNvCnPr>
                        <wps:spPr bwMode="auto">
                          <a:xfrm>
                            <a:off x="5235" y="11824"/>
                            <a:ext cx="153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96" descr="a"/>
                        <wps:cNvCnPr>
                          <a:cxnSpLocks noChangeShapeType="1"/>
                        </wps:cNvCnPr>
                        <wps:spPr bwMode="auto">
                          <a:xfrm>
                            <a:off x="6765" y="11824"/>
                            <a:ext cx="13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5055" y="11364"/>
                            <a:ext cx="33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5055" y="12234"/>
                            <a:ext cx="33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6764" y="8973"/>
                            <a:ext cx="1" cy="4248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4" o:spid="_x0000_s1026" style="position:absolute;margin-left:64.5pt;margin-top:9.1pt;width:360.75pt;height:212.4pt;z-index:251717632" coordorigin="3090,8973" coordsize="7215,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">
                <v:rect id="Rectangle 75" o:spid="_x0000_s1027" style="position:absolute;left:3090;top:11362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2mcMA&#10;AADcAAAADwAAAGRycy9kb3ducmV2LnhtbERPTWuDQBC9B/oflin0lqwNJYjNKqXUNmAuMV56G92p&#10;StxZcbeJ7a/PHgI5Pt73NpvNIM40ud6ygudVBIK4sbrnVkF1zJcxCOeRNQ6WScEfOcjSh8UWE20v&#10;fKBz6VsRQtglqKDzfkykdE1HBt3KjsSB+7GTQR/g1Eo94SWEm0Guo2gjDfYcGjoc6b2j5lT+GgXt&#10;rpz3H/az+v8q6rzKX4r6+1Qr9fQ4v72C8DT7u/jm3mkF6zisDWfCEZD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L2mcMAAADcAAAADwAAAAAAAAAAAAAAAACYAgAAZHJzL2Rv&#10;d25yZXYueG1sUEsFBgAAAAAEAAQA9QAAAIgDAAAAAA==&#10;" fillcolor="#4f81bd [3204]" strokecolor="#f2f2f2 [3041]" strokeweight="3pt">
                  <v:shadow on="t" color="#243f60 [1604]" opacity=".5" offset="1pt"/>
                </v:rect>
                <v:rect id="Rectangle 76" o:spid="_x0000_s1028" style="position:absolute;left:3525;top:1122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Xp68QA&#10;AADcAAAADwAAAGRycy9kb3ducmV2LnhtbESPQWvCQBSE74X+h+UVeqsbhUoSXcUWpPao9VBvz+wz&#10;CWbfht1Xjf++KxR6HGbmG2a+HFynLhRi69nAeJSBIq68bbk2sP9av+SgoiBb7DyTgRtFWC4eH+ZY&#10;Wn/lLV12UqsE4ViigUakL7WOVUMO48j3xMk7+eBQkgy1tgGvCe46PcmyqXbYclposKf3hqrz7scZ&#10;2IaP/bdU+jU7FsU4yNtn3q4Pxjw/DasZKKFB/sN/7Y01MMkLuJ9J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F6ev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77" o:spid="_x0000_s1029" style="position:absolute;left:4485;top:1122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bWq8EA&#10;AADcAAAADwAAAGRycy9kb3ducmV2LnhtbERPS2vCQBC+F/wPywje6kbBYlJX0YJojz4Oeptmp0lo&#10;djbsTjX+e/dQ6PHjey9WvWvVjUJsPBuYjDNQxKW3DVcGzqft6xxUFGSLrWcy8KAIq+XgZYGF9Xc+&#10;0O0olUohHAs0UIt0hdaxrMlhHPuOOHHfPjiUBEOlbcB7CnetnmbZm3bYcGqosaOPmsqf468zcAi7&#10;80VKPcu+8nwSZPM5b7ZXY0bDfv0OSqiXf/Gfe28NTPM0P51JR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m1qv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78" o:spid="_x0000_s1030" style="position:absolute;left:8160;top:11362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HJ2cYA&#10;AADcAAAADwAAAGRycy9kb3ducmV2LnhtbESPQWvCQBSE74X+h+UVetONUoqmriJiVNCLMZfeXrLP&#10;JJh9G7Krxv76bkHocZiZb5jZojeNuFHnassKRsMIBHFhdc2lguyUDCYgnEfW2FgmBQ9ysJi/vsww&#10;1vbOR7qlvhQBwi5GBZX3bSylKyoy6Ia2JQ7e2XYGfZBdKXWH9wA3jRxH0ac0WHNYqLClVUXFJb0a&#10;BeUu7Q9ru8l+tvs8yZKPff59yZV6f+uXXyA89f4//GzvtILxdAR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HJ2c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79" o:spid="_x0000_s1031" style="position:absolute;left:8595;top:1122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jtR8QA&#10;AADcAAAADwAAAGRycy9kb3ducmV2LnhtbESPQWvCQBSE70L/w/IK3nRjQDHRVdqC1B61Htrba/aZ&#10;hGbfht1Xjf++KxR6HGbmG2a9HVynLhRi69nAbJqBIq68bbk2cHrfTZagoiBb7DyTgRtF2G4eRmss&#10;rb/ygS5HqVWCcCzRQCPSl1rHqiGHcep74uSdfXAoSYZa24DXBHedzrNsoR22nBYa7Omloer7+OMM&#10;HMLr6UMqPc++imIW5Plt2e4+jRk/Dk8rUEKD/If/2ntrIC9yuJ9JR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47Uf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80" o:spid="_x0000_s1032" style="position:absolute;left:9555;top:1122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RI3MQA&#10;AADcAAAADwAAAGRycy9kb3ducmV2LnhtbESPQWvCQBSE70L/w/IKvelGxWKiq7QFaT1qPbS31+wz&#10;Cc2+DbtPTf+9KxQ8DjPzDbNc965VZwqx8WxgPMpAEZfeNlwZOHxuhnNQUZAttp7JwB9FWK8eBkss&#10;rL/wjs57qVSCcCzQQC3SFVrHsiaHceQ74uQdfXAoSYZK24CXBHetnmTZs3bYcFqosaO3msrf/ckZ&#10;2IX3w5eUepb95Pk4yOt23my+jXl67F8WoIR6uYf/2x/WwCSfwu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0SNz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85" o:spid="_x0000_s1033" style="position:absolute;left:5670;top:9356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qQcYA&#10;AADcAAAADwAAAGRycy9kb3ducmV2LnhtbESPQWvCQBSE74X+h+UJvdWNIsWmboKUpgp6Mc2lt5fs&#10;Mwlm34bsVmN/vSsUehxm5htmlY6mE2caXGtZwWwagSCurG65VlB8Zc9LEM4ja+wsk4IrOUiTx4cV&#10;xtpe+EDn3NciQNjFqKDxvo+ldFVDBt3U9sTBO9rBoA9yqKUe8BLgppPzKHqRBlsOCw329N5Qdcp/&#10;jIJ6m4/7D/tZ/G52ZVZki135fSqVepqM6zcQnkb/H/5rb7WC+esC7mfCE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ZqQc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86" o:spid="_x0000_s1034" style="position:absolute;left:6105;top:9221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1M8QA&#10;AADcAAAADwAAAGRycy9kb3ducmV2LnhtbESPT2vCQBTE70K/w/IK3nSjYDGpq7SC2B79c2hvr9ln&#10;Esy+DbtPTb99tyB4HGbmN8xi1btWXSnExrOByTgDRVx623Bl4HjYjOagoiBbbD2TgV+KsFo+DRZY&#10;WH/jHV33UqkE4ViggVqkK7SOZU0O49h3xMk7+eBQkgyVtgFvCe5aPc2yF+2w4bRQY0frmsrz/uIM&#10;7ML2+CWlnmU/eT4J8v45bzbfxgyf+7dXUEK9PML39oc1MM1n8H8mH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dTP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87" o:spid="_x0000_s1035" style="position:absolute;left:7065;top:9221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rRMQA&#10;AADcAAAADwAAAGRycy9kb3ducmV2LnhtbESPT2vCQBTE74LfYXmF3nSjoJjUVWpBbI/+OejtNftM&#10;gtm3YfdV02/fLRR6HGbmN8xy3btW3SnExrOByTgDRVx623Bl4HTcjhagoiBbbD2TgW+KsF4NB0ss&#10;rH/wnu4HqVSCcCzQQC3SFVrHsiaHcew74uRdfXAoSYZK24CPBHetnmbZXDtsOC3U2NFbTeXt8OUM&#10;7MPudJZSz7LPPJ8E2Xwsmu3FmOen/vUFlFAv/+G/9rs1MM3n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D60T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88" o:spid="_x0000_s1036" type="#_x0000_t32" alt="a" style="position:absolute;left:5670;top:1039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vnWMUAAADcAAAADwAAAGRycy9kb3ducmV2LnhtbESPQWvCQBSE74X+h+UVvDWbplBrzCql&#10;UMhBsMaCHh/ZZzaYfRuy2xj/vVsoeBxm5humWE+2EyMNvnWs4CVJQRDXTrfcKPjZfz2/g/ABWWPn&#10;mBRcycN69fhQYK7dhXc0VqEREcI+RwUmhD6X0teGLPrE9cTRO7nBYohyaKQe8BLhtpNZmr5Jiy3H&#10;BYM9fRqqz9WvVbAo7eth2u5cZvQmjN/l8bCpnVKzp+ljCSLQFO7h/3apFWSLO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vnWMUAAADcAAAADwAAAAAAAAAA&#10;AAAAAAChAgAAZHJzL2Rvd25yZXYueG1sUEsFBgAAAAAEAAQA+QAAAJMDAAAAAA==&#10;" strokecolor="#1f497d [3215]" strokeweight="1.5pt">
                  <v:stroke startarrow="open" endarrow="open"/>
                </v:shape>
                <v:shape id="AutoShape 89" o:spid="_x0000_s1037" type="#_x0000_t32" alt="a" style="position:absolute;left:6765;top:1039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RzKsAAAADcAAAADwAAAGRycy9kb3ducmV2LnhtbERPy4rCMBTdD/gP4QruxtQKotUoIgx0&#10;ITg+QJeX5toUm5vSZGr9+8lCcHk479Wmt7XoqPWVYwWTcQKCuHC64lLB5fzzPQfhA7LG2jEpeJGH&#10;zXrwtcJMuycfqTuFUsQQ9hkqMCE0mZS+MGTRj11DHLm7ay2GCNtS6hafMdzWMk2SmbRYcWww2NDO&#10;UPE4/VkFi9xOr/3h6FKj96H7zW/XfeGUGg377RJEoD58xG93rhWki7g2nolH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UcyrAAAAA3AAAAA8AAAAAAAAAAAAAAAAA&#10;oQIAAGRycy9kb3ducmV2LnhtbFBLBQYAAAAABAAEAPkAAACOAwAAAAA=&#10;" strokecolor="#1f497d [3215]" strokeweight="1.5pt">
                  <v:stroke startarrow="open" endarrow="open"/>
                </v:shape>
                <v:rect id="Rectangle 90" o:spid="_x0000_s1038" style="position:absolute;left:5670;top:11364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fF38YA&#10;AADcAAAADwAAAGRycy9kb3ducmV2LnhtbESPQWvCQBSE74L/YXmCN90oUmrqKiKNCvbSNJfeXrLP&#10;JJh9G7JbTf31bqHgcZiZb5jVpjeNuFLnassKZtMIBHFhdc2lguwrmbyCcB5ZY2OZFPySg816OFhh&#10;rO2NP+ma+lIECLsYFVTet7GUrqjIoJvaljh4Z9sZ9EF2pdQd3gLcNHIeRS/SYM1hocKWdhUVl/TH&#10;KCiPaf/xbvfZ/XDKkyxZnPLvS67UeNRv30B46v0z/N8+agXz5RL+zoQj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fF38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91" o:spid="_x0000_s1039" style="position:absolute;left:6105;top:11229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1MscEA&#10;AADcAAAADwAAAGRycy9kb3ducmV2LnhtbERPS08CMRC+m/gfmjHxJi0SDCwUoiZEOPI46G3Yjrsb&#10;t9NNO8Dy7+mBxOOX7z1f9r5VZ4qpCWxhODCgiMvgGq4sHParlwmoJMgO28Bk4UoJlovHhzkWLlx4&#10;S+edVCqHcCrQQi3SFVqnsiaPaRA64sz9huhRMoyVdhEvOdy3+tWYN+2x4dxQY0efNZV/u5O3sI1f&#10;h28p9dgcp9NhlI/NpFn9WPv81L/PQAn18i++u9fOwsjk+flMPgJ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NTLH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92" o:spid="_x0000_s1040" style="position:absolute;left:7065;top:11229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pKsUA&#10;AADcAAAADwAAAGRycy9kb3ducmV2LnhtbESPT0sDMRTE74LfITyhN5tsi9KuTYsWSvXYPwe9PTfP&#10;3cXNy5K8tuu3N4LQ4zAzv2EWq8F36kwxtYEtFGMDirgKruXawvGwuZ+BSoLssAtMFn4owWp5e7PA&#10;0oUL7+i8l1plCKcSLTQifal1qhrymMahJ87eV4geJctYaxfxkuG+0xNjHrXHlvNCgz2tG6q+9ydv&#10;YRe3x3ep9IP5nM+LKC9vs3bzYe3obnh+AiU0yDX83351FqamgL8z+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ekq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shape id="AutoShape 93" o:spid="_x0000_s1041" type="#_x0000_t32" alt="a" style="position:absolute;left:5670;top:12399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fe2sMAAADcAAAADwAAAGRycy9kb3ducmV2LnhtbESPT4vCMBTE78J+h/AW9qbpVhCtRpEF&#10;oQdh/Qd6fDTPpti8lCbW7rffCILHYWZ+wyxWva1FR62vHCv4HiUgiAunKy4VnI6b4RSED8gaa8ek&#10;4I88rJYfgwVm2j14T90hlCJC2GeowITQZFL6wpBFP3INcfSurrUYomxLqVt8RLitZZokE2mx4rhg&#10;sKEfQ8XtcLcKZrkdn/vfvUuN3oZul1/O28Ip9fXZr+cgAvXhHX61c61gnKT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X3trDAAAA3AAAAA8AAAAAAAAAAAAA&#10;AAAAoQIAAGRycy9kb3ducmV2LnhtbFBLBQYAAAAABAAEAPkAAACRAwAAAAA=&#10;" strokecolor="#1f497d [3215]" strokeweight="1.5pt">
                  <v:stroke startarrow="open" endarrow="open"/>
                </v:shape>
                <v:shape id="AutoShape 94" o:spid="_x0000_s1042" type="#_x0000_t32" alt="a" style="position:absolute;left:6765;top:12399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t7QcQAAADcAAAADwAAAGRycy9kb3ducmV2LnhtbESPwWrDMBBE74X8g9hAbo2cGErrRgkh&#10;UPDBkNotpMfF2lom1spYqu38fVQo9DjMzBtmd5htJ0YafOtYwWadgCCunW65UfD58fb4DMIHZI2d&#10;Y1JwIw+H/eJhh5l2E5c0VqEREcI+QwUmhD6T0teGLPq164mj9+0GiyHKoZF6wCnCbSe3SfIkLbYc&#10;Fwz2dDJUX6sfq+Alt+llPpdua3QRxvf861LUTqnVcj6+ggg0h//wXzvXCtIkhd8z8QjI/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3tBxAAAANwAAAAPAAAAAAAAAAAA&#10;AAAAAKECAABkcnMvZG93bnJldi54bWxQSwUGAAAAAAQABAD5AAAAkgMAAAAA&#10;" strokecolor="#1f497d [3215]" strokeweight="1.5pt">
                  <v:stroke startarrow="open" endarrow="open"/>
                </v:shape>
                <v:shape id="AutoShape 95" o:spid="_x0000_s1043" type="#_x0000_t32" alt="a" style="position:absolute;left:5235;top:11824;width:15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LjNcUAAADcAAAADwAAAGRycy9kb3ducmV2LnhtbESPQWvCQBSE7wX/w/IEb82mWoqNriJC&#10;IQehNQr2+Mg+s6HZt2F3G+O/7xYKPQ4z8w2z3o62EwP50DpW8JTlIIhrp1tuFJxPb49LECEia+wc&#10;k4I7BdhuJg9rLLS78ZGGKjYiQTgUqMDE2BdShtqQxZC5njh5V+ctxiR9I7XHW4LbTs7z/EVabDkt&#10;GOxpb6j+qr6tgtfSLi7j+9HNjT7E4aP8vBxqp9RsOu5WICKN8T/81y61gkX+DL9n0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LjNcUAAADcAAAADwAAAAAAAAAA&#10;AAAAAAChAgAAZHJzL2Rvd25yZXYueG1sUEsFBgAAAAAEAAQA+QAAAJMDAAAAAA==&#10;" strokecolor="#1f497d [3215]" strokeweight="1.5pt">
                  <v:stroke startarrow="open" endarrow="open"/>
                </v:shape>
                <v:shape id="AutoShape 96" o:spid="_x0000_s1044" type="#_x0000_t32" alt="a" style="position:absolute;left:6765;top:11824;width:13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5GrsUAAADcAAAADwAAAGRycy9kb3ducmV2LnhtbESPQWvCQBSE7wX/w/IEb82mSouNriJC&#10;IQehNQr2+Mg+s6HZt2F3G+O/7xYKPQ4z8w2z3o62EwP50DpW8JTlIIhrp1tuFJxPb49LECEia+wc&#10;k4I7BdhuJg9rLLS78ZGGKjYiQTgUqMDE2BdShtqQxZC5njh5V+ctxiR9I7XHW4LbTs7z/EVabDkt&#10;GOxpb6j+qr6tgtfSLi7j+9HNjT7E4aP8vBxqp9RsOu5WICKN8T/81y61gkX+DL9n0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75Gr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97" o:spid="_x0000_s1045" type="#_x0000_t32" style="position:absolute;left:5055;top:11364;width:33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2owsQAAADcAAAADwAAAGRycy9kb3ducmV2LnhtbESPT4vCMBTE7wt+h/AEb2ta3ZVSjaJC&#10;wXVP/gGvj+bZFpOX0kSt336zsLDHYWZ+wyxWvTXiQZ1vHCtIxwkI4tLphisF51PxnoHwAVmjcUwK&#10;XuRhtRy8LTDX7skHehxDJSKEfY4K6hDaXEpf1mTRj11LHL2r6yyGKLtK6g6fEW6NnCTJTFpsOC7U&#10;2NK2pvJ2vFsFk69zZorvV7p3HxeTbj6zqth7pUbDfj0HEagP/+G/9k4rmCYz+D0Tj4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7ajCxAAAANwAAAAPAAAAAAAAAAAA&#10;AAAAAKECAABkcnMvZG93bnJldi54bWxQSwUGAAAAAAQABAD5AAAAkgMAAAAA&#10;" strokecolor="#f79646 [3209]" strokeweight="3pt">
                  <v:stroke dashstyle="dash"/>
                </v:shape>
                <v:shape id="AutoShape 98" o:spid="_x0000_s1046" type="#_x0000_t32" style="position:absolute;left:5055;top:12234;width:33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ENWcQAAADcAAAADwAAAGRycy9kb3ducmV2LnhtbESPQWvCQBSE74L/YXlCb3UTa22IrqJC&#10;wOpJK3h9ZF+T0N23Ibtq/PfdQsHjMDPfMItVb424UecbxwrScQKCuHS64UrB+at4zUD4gKzROCYF&#10;D/KwWg4HC8y1u/ORbqdQiQhhn6OCOoQ2l9KXNVn0Y9cSR+/bdRZDlF0ldYf3CLdGTpJkJi02HBdq&#10;bGlbU/lzuloFk89zZorDI9276cWkm/esKvZeqZdRv56DCNSHZ/i/vdMK3pIP+Ds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oQ1ZxAAAANwAAAAPAAAAAAAAAAAA&#10;AAAAAKECAABkcnMvZG93bnJldi54bWxQSwUGAAAAAAQABAD5AAAAkgMAAAAA&#10;" strokecolor="#f79646 [3209]" strokeweight="3pt">
                  <v:stroke dashstyle="dash"/>
                </v:shape>
                <v:shape id="AutoShape 99" o:spid="_x0000_s1047" type="#_x0000_t32" style="position:absolute;left:6764;top:8973;width:1;height:4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M2I8EAAADcAAAADwAAAGRycy9kb3ducmV2LnhtbERPy2oCMRTdF/yHcIXuaqIFkalRfFJX&#10;iqMUurtMbjOjk5thkur075uF4PJw3tN552pxozZUnjUMBwoEceFNxVbD+bR9m4AIEdlg7Zk0/FGA&#10;+az3MsXM+Dsf6ZZHK1IIhww1lDE2mZShKMlhGPiGOHE/vnUYE2ytNC3eU7ir5UipsXRYcWoosaFV&#10;ScU1/3UaDrhc47e6LPP152izv8btl7VDrV/73eIDRKQuPsUP985oeFdpbTqTjoC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4zYjwQAAANwAAAAPAAAAAAAAAAAAAAAA&#10;AKECAABkcnMvZG93bnJldi54bWxQSwUGAAAAAAQABAD5AAAAjwMAAAAA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D66AF7" w:rsidRDefault="00D66AF7" w:rsidP="00C31903"/>
    <w:p w:rsidR="009200E4" w:rsidRDefault="009200E4" w:rsidP="009200E4">
      <w:pPr>
        <w:pStyle w:val="Figure"/>
        <w:ind w:left="720"/>
      </w:pPr>
      <w:r>
        <w:t>Figure 4: Example of composite group.</w:t>
      </w:r>
    </w:p>
    <w:p w:rsidR="00D66AF7" w:rsidRDefault="00D66AF7" w:rsidP="00C31903"/>
    <w:p w:rsidR="004842FE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26035</wp:posOffset>
                </wp:positionV>
                <wp:extent cx="4572000" cy="3038475"/>
                <wp:effectExtent l="19050" t="26035" r="38100" b="21590"/>
                <wp:wrapNone/>
                <wp:docPr id="263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038475"/>
                          <a:chOff x="3240" y="1894"/>
                          <a:chExt cx="7200" cy="4785"/>
                        </a:xfrm>
                      </wpg:grpSpPr>
                      <wps:wsp>
                        <wps:cNvPr id="26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585" y="270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020" y="257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980" y="257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920" y="270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355" y="257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315" y="257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AutoShape 106" descr="a"/>
                        <wps:cNvCnPr>
                          <a:cxnSpLocks noChangeShapeType="1"/>
                        </wps:cNvCnPr>
                        <wps:spPr bwMode="auto">
                          <a:xfrm>
                            <a:off x="5730" y="321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107" descr="a"/>
                        <wps:cNvCnPr>
                          <a:cxnSpLocks noChangeShapeType="1"/>
                        </wps:cNvCnPr>
                        <wps:spPr bwMode="auto">
                          <a:xfrm>
                            <a:off x="6825" y="321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108"/>
                        <wps:cNvCnPr>
                          <a:cxnSpLocks noChangeShapeType="1"/>
                        </wps:cNvCnPr>
                        <wps:spPr bwMode="auto">
                          <a:xfrm>
                            <a:off x="5445" y="2706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5445" y="3575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240" y="4891"/>
                            <a:ext cx="2505" cy="13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600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116" descr="a"/>
                        <wps:cNvCnPr>
                          <a:cxnSpLocks noChangeShapeType="1"/>
                        </wps:cNvCnPr>
                        <wps:spPr bwMode="auto">
                          <a:xfrm>
                            <a:off x="5745" y="539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117" descr="a"/>
                        <wps:cNvCnPr>
                          <a:cxnSpLocks noChangeShapeType="1"/>
                        </wps:cNvCnPr>
                        <wps:spPr bwMode="auto">
                          <a:xfrm>
                            <a:off x="6840" y="539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5460" y="4892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5445" y="6206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350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130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935" y="4891"/>
                            <a:ext cx="2505" cy="131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295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045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9825" y="4756"/>
                            <a:ext cx="315" cy="161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6842" y="1894"/>
                            <a:ext cx="1" cy="478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5" o:spid="_x0000_s1026" style="position:absolute;margin-left:1in;margin-top:2.05pt;width:5in;height:239.25pt;z-index:251740160" coordorigin="3240,1894" coordsize="7200,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">
                <v:rect id="Rectangle 100" o:spid="_x0000_s1027" style="position:absolute;left:3585;top:270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MaZsUA&#10;AADcAAAADwAAAGRycy9kb3ducmV2LnhtbESPQWvCQBSE7wX/w/KE3upGEZHUVURMK+jFNJfeXrKv&#10;STD7NmS3Gv31riB4HGbmG2ax6k0jztS52rKC8SgCQVxYXXOpIPtJPuYgnEfW2FgmBVdysFoO3hYY&#10;a3vhI51TX4oAYRejgsr7NpbSFRUZdCPbEgfvz3YGfZBdKXWHlwA3jZxE0UwarDksVNjSpqLilP4b&#10;BeUu7Q9b+5Xdvvd5kiXTff57ypV6H/brTxCeev8KP9s7rWAym8LjTDg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8xpmxQAAANwAAAAPAAAAAAAAAAAAAAAAAJgCAABkcnMv&#10;ZG93bnJldi54bWxQSwUGAAAAAAQABAD1AAAAigMAAAAA&#10;" fillcolor="#4f81bd [3204]" strokecolor="#f2f2f2 [3041]" strokeweight="3pt">
                  <v:shadow on="t" color="#243f60 [1604]" opacity=".5" offset="1pt"/>
                </v:rect>
                <v:rect id="Rectangle 101" o:spid="_x0000_s1028" style="position:absolute;left:4020;top:257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FFMQA&#10;AADcAAAADwAAAGRycy9kb3ducmV2LnhtbESPzWoCQRCE74G8w9ABb3FWQdGNo5iARI/+HPTW7nR2&#10;F3d6lpmOrm/vCIEci6r6ipotOteoK4VYezYw6GegiAtvay4NHPar9wmoKMgWG89k4E4RFvPXlxnm&#10;1t94S9edlCpBOOZooBJpc61jUZHD2PctcfJ+fHAoSYZS24C3BHeNHmbZWDusOS1U2NJXRcVl9+sM&#10;bMP34SiFHmXn6XQQ5HMzqVcnY3pv3fIDlFAn/+G/9toaGI5H8DyTjoC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BRT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02" o:spid="_x0000_s1029" style="position:absolute;left:4980;top:257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abY8QA&#10;AADcAAAADwAAAGRycy9kb3ducmV2LnhtbESPT2vCQBTE7wW/w/KE3upGoUGjq2hB2h79c2hvz+wz&#10;CWbfht1Xjd/eLRR6HGbmN8xi1btWXSnExrOB8SgDRVx623Bl4HjYvkxBRUG22HomA3eKsFoOnhZY&#10;WH/jHV33UqkE4ViggVqkK7SOZU0O48h3xMk7++BQkgyVtgFvCe5aPcmyXDtsOC3U2NFbTeVl/+MM&#10;7ML78UtK/ZqdZrNxkM3ntNl+G/M87NdzUEK9/If/2h/WwCTP4fdMOgJ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Wm2P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03" o:spid="_x0000_s1030" style="position:absolute;left:7920;top:270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GEEcYA&#10;AADcAAAADwAAAGRycy9kb3ducmV2LnhtbESPQWvCQBSE7wX/w/IEb7pRxJbUVUSMCvZimktvL9ln&#10;Esy+DdlV0/76bkHocZiZb5jlujeNuFPnassKppMIBHFhdc2lguwzGb+BcB5ZY2OZFHyTg/Vq8LLE&#10;WNsHn+me+lIECLsYFVTet7GUrqjIoJvYljh4F9sZ9EF2pdQdPgLcNHIWRQtpsOawUGFL24qKa3oz&#10;Cspj2n/s7D77OZzyJEvmp/zrmis1GvabdxCeev8ffraPWsFs8Qp/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GEEc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04" o:spid="_x0000_s1031" style="position:absolute;left:8355;top:257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qisAA&#10;AADcAAAADwAAAGRycy9kb3ducmV2LnhtbERPTWsCMRC9F/wPYQRvNaug6GoUFcT2qPVQb+Nm3F3c&#10;TJZk1O2/bw6FHh/ve7nuXKOeFGLt2cBomIEiLrytuTRw/tq/z0BFQbbYeCYDPxRhveq9LTG3/sVH&#10;ep6kVCmEY44GKpE21zoWFTmMQ98SJ+7mg0NJMJTaBnylcNfocZZNtcOaU0OFLe0qKu6nhzNwDIfz&#10;txR6kl3n81GQ7ees3l+MGfS7zQKUUCf/4j/3hzUwnqa16Uw6Anr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WqisAAAADcAAAADwAAAAAAAAAAAAAAAACYAgAAZHJzL2Rvd25y&#10;ZXYueG1sUEsFBgAAAAAEAAQA9QAAAIUDAAAAAA==&#10;" fillcolor="#c2d69b [1942]" strokecolor="#9bbb59 [3206]" strokeweight="3pt">
                  <v:shadow on="t" color="#243f60 [1604]" opacity=".5" offset="1pt"/>
                </v:rect>
                <v:rect id="Rectangle 105" o:spid="_x0000_s1032" style="position:absolute;left:9315;top:257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PEcQA&#10;AADcAAAADwAAAGRycy9kb3ducmV2LnhtbESPT2vCQBTE74LfYXmF3nSjoJjUVWpBbI/+OejtNftM&#10;gtm3YfdV02/fLRR6HGbmN8xy3btW3SnExrOByTgDRVx623Bl4HTcjhagoiBbbD2TgW+KsF4NB0ss&#10;rH/wnu4HqVSCcCzQQC3SFVrHsiaHcew74uRdfXAoSYZK24CPBHetnmbZXDtsOC3U2NFbTeXt8OUM&#10;7MPudJZSz7LPPJ8E2Xwsmu3FmOen/vUFlFAv/+G/9rs1MJ3n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DxH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06" o:spid="_x0000_s1033" type="#_x0000_t32" alt="a" style="position:absolute;left:5730;top:321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6Z1sAAAADcAAAADwAAAGRycy9kb3ducmV2LnhtbERPy4rCMBTdC/MP4Q7MTlM7oGM1yjAg&#10;dCH4GtDlpbk2xeamNLHWvzcLweXhvBer3taio9ZXjhWMRwkI4sLpiksF/8f18AeED8gaa8ek4EEe&#10;VsuPwQIz7e68p+4QShFD2GeowITQZFL6wpBFP3INceQurrUYImxLqVu8x3BbyzRJJtJixbHBYEN/&#10;horr4WYVzHL7feq3e5cavQndLj+fNoVT6uuz/52DCNSHt/jlzrWCdBrnxz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umdbAAAAA3AAAAA8AAAAAAAAAAAAAAAAA&#10;oQIAAGRycy9kb3ducmV2LnhtbFBLBQYAAAAABAAEAPkAAACOAwAAAAA=&#10;" strokecolor="#1f497d [3215]" strokeweight="1.5pt">
                  <v:stroke startarrow="open" endarrow="open"/>
                </v:shape>
                <v:shape id="AutoShape 107" o:spid="_x0000_s1034" type="#_x0000_t32" alt="a" style="position:absolute;left:6825;top:321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I8TcQAAADcAAAADwAAAGRycy9kb3ducmV2LnhtbESPT4vCMBTE74LfITxhb5pawXW7RhFB&#10;6EFY/4F7fDRvm2LzUppYu99+Iwh7HGbmN8xy3dtadNT6yrGC6SQBQVw4XXGp4HLejRcgfEDWWDsm&#10;Bb/kYb0aDpaYaffgI3WnUIoIYZ+hAhNCk0npC0MW/cQ1xNH7ca3FEGVbSt3iI8JtLdMkmUuLFccF&#10;gw1tDRW3090q+Mjt7Np/HV1q9D50h/z7ui+cUm+jfvMJIlAf/sOvdq4VpO9TeJ6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jxNxAAAANwAAAAPAAAAAAAAAAAA&#10;AAAAAKECAABkcnMvZG93bnJldi54bWxQSwUGAAAAAAQABAD5AAAAkgMAAAAA&#10;" strokecolor="#1f497d [3215]" strokeweight="1.5pt">
                  <v:stroke startarrow="open" endarrow="open"/>
                </v:shape>
                <v:shape id="AutoShape 108" o:spid="_x0000_s1035" type="#_x0000_t32" style="position:absolute;left:5445;top:2706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HSIcQAAADcAAAADwAAAGRycy9kb3ducmV2LnhtbESPT2vCQBTE74LfYXmF3nST4J8QXcUW&#10;Aq2etEKvj+wzCd19G7Krxm/fFQo9DjO/GWa9HawRN+p961hBOk1AEFdOt1wrOH+VkxyED8gajWNS&#10;8CAP2814tMZCuzsf6XYKtYgl7AtU0ITQFVL6qiGLfuo64uhdXG8xRNnXUvd4j+XWyCxJFtJiy3Gh&#10;wY7eG6p+TlerIPs856Y8PNK9m32b9G2e1+XeK/X6MuxWIAIN4T/8R3/oyC0zeJ6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dIhxAAAANwAAAAPAAAAAAAAAAAA&#10;AAAAAKECAABkcnMvZG93bnJldi54bWxQSwUGAAAAAAQABAD5AAAAkgMAAAAA&#10;" strokecolor="#f79646 [3209]" strokeweight="3pt">
                  <v:stroke dashstyle="dash"/>
                </v:shape>
                <v:shape id="AutoShape 109" o:spid="_x0000_s1036" type="#_x0000_t32" style="position:absolute;left:5445;top:3575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13usQAAADcAAAADwAAAGRycy9kb3ducmV2LnhtbESPQWvCQBSE74L/YXlCb3UTa22IrqJC&#10;wOpJK3h9ZF+T0N23Ibtq/PfdQsHjMPPNMItVb424UecbxwrScQKCuHS64UrB+at4zUD4gKzROCYF&#10;D/KwWg4HC8y1u/ORbqdQiVjCPkcFdQhtLqUva7Lox64ljt636yyGKLtK6g7vsdwaOUmSmbTYcFyo&#10;saVtTeXP6WoVTD7PmSkOj3TvpheTbt6zqth7pV5G/XoOIlAfnuF/eqcj9/EGf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fXe6xAAAANwAAAAPAAAAAAAAAAAA&#10;AAAAAKECAABkcnMvZG93bnJldi54bWxQSwUGAAAAAAQABAD5AAAAkgMAAAAA&#10;" strokecolor="#f79646 [3209]" strokeweight="3pt">
                  <v:stroke dashstyle="dash"/>
                </v:shape>
                <v:rect id="Rectangle 110" o:spid="_x0000_s1037" style="position:absolute;left:3240;top:4891;width:2505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Z5sQA&#10;AADcAAAADwAAAGRycy9kb3ducmV2LnhtbESPQWvCQBSE7wX/w/IEb3Vj0LbEbESkigg9VHvw+Mi+&#10;ZtNk34bsVuO/d4VCj8PMfMPkq8G24kK9rx0rmE0TEMSl0zVXCr5O2+c3ED4ga2wdk4IbeVgVo6cc&#10;M+2u/EmXY6hEhLDPUIEJocuk9KUhi37qOuLofbveYoiyr6Tu8RrhtpVpkrxIizXHBYMdbQyVzfHX&#10;KqDFuuHdz/m94nljyo/00Jz2qNRkPKyXIAIN4T/8195rBenrHB5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2ebEAAAA3AAAAA8AAAAAAAAAAAAAAAAAmAIAAGRycy9k&#10;b3ducmV2LnhtbFBLBQYAAAAABAAEAPUAAACJAwAAAAA=&#10;" fillcolor="#e5b8b7 [1301]" strokecolor="#f2f2f2 [3041]" strokeweight="3pt">
                  <v:shadow on="t" color="#243f60 [1604]" opacity=".5" offset="1pt"/>
                </v:rect>
                <v:rect id="Rectangle 111" o:spid="_x0000_s1038" style="position:absolute;left:3600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TycQA&#10;AADcAAAADwAAAGRycy9kb3ducmV2LnhtbESPzWoCQRCE7wHfYWghtzirYKKro6ggSY7+HPTW7nR2&#10;l+z0LDOtbt4+Ewh4LKrqK2q+7FyjbhRi7dnAcJCBIi68rbk0cDxsXyagoiBbbDyTgR+KsFz0nuaY&#10;W3/nHd32UqoE4ZijgUqkzbWORUUO48C3xMn78sGhJBlKbQPeE9w1epRlr9phzWmhwpY2FRXf+6sz&#10;sAvvx5MUepxdptNhkPXnpN6ejXnud6sZKKFOHuH/9oc1MHobw9+Zd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k8n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16" o:spid="_x0000_s1039" type="#_x0000_t32" alt="a" style="position:absolute;left:5745;top:539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ukOcQAAADcAAAADwAAAGRycy9kb3ducmV2LnhtbESPT4vCMBTE74LfITzBm6ZWULdrFBEW&#10;ehB2/QPu8dG8bYrNS2mytX57s7DgcZiZ3zDrbW9r0VHrK8cKZtMEBHHhdMWlgsv5Y7IC4QOyxtox&#10;KXiQh+1mOFhjpt2dj9SdQikihH2GCkwITSalLwxZ9FPXEEfvx7UWQ5RtKXWL9wi3tUyTZCEtVhwX&#10;DDa0N1TcTr9WwVtu59f+8+hSow+h+8q/r4fCKTUe9bt3EIH68Ar/t3OtIF0u4O9MP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6Q5xAAAANwAAAAPAAAAAAAAAAAA&#10;AAAAAKECAABkcnMvZG93bnJldi54bWxQSwUGAAAAAAQABAD5AAAAkgMAAAAA&#10;" strokecolor="#1f497d [3215]" strokeweight="1.5pt">
                  <v:stroke startarrow="open" endarrow="open"/>
                </v:shape>
                <v:shape id="AutoShape 117" o:spid="_x0000_s1040" type="#_x0000_t32" alt="a" style="position:absolute;left:6840;top:539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cBosUAAADcAAAADwAAAGRycy9kb3ducmV2LnhtbESPQWvCQBSE74X+h+UVvNVNI2ibZiOl&#10;IOQgWGPBHh/Z12xo9m3IrjH+e7cgeBxm5hsmX0+2EyMNvnWs4GWegCCunW65UfB92Dy/gvABWWPn&#10;mBRcyMO6eHzIMdPuzHsaq9CICGGfoQITQp9J6WtDFv3c9cTR+3WDxRDl0Eg94DnCbSfTJFlKiy3H&#10;BYM9fRqq/6qTVfBW2sVx2u1davQ2jF/lz3FbO6VmT9PHO4hAU7iHb+1SK0hXK/g/E4+AL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cBo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118" o:spid="_x0000_s1041" type="#_x0000_t32" style="position:absolute;left:5460;top:4892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nly8EAAADcAAAADwAAAGRycy9kb3ducmV2LnhtbERPTWvCQBC9C/0PyxR6002k2pC6SisE&#10;qp60Qq9DdpqE7s6G7Krx33cOhR4f73u1Gb1TVxpiF9hAPstAEdfBdtwYOH9W0wJUTMgWXWAycKcI&#10;m/XDZIWlDTc+0vWUGiUhHEs00KbUl1rHuiWPcRZ6YuG+w+AxCRwabQe8Sbh3ep5lS+2xY2losadt&#10;S/XP6eINzHfnwlWHe74Pz18uf18UTbWPxjw9jm+voBKN6V/85/6w4nuRtXJGjoB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2eXLwQAAANwAAAAPAAAAAAAAAAAAAAAA&#10;AKECAABkcnMvZG93bnJldi54bWxQSwUGAAAAAAQABAD5AAAAjwMAAAAA&#10;" strokecolor="#f79646 [3209]" strokeweight="3pt">
                  <v:stroke dashstyle="dash"/>
                </v:shape>
                <v:shape id="AutoShape 119" o:spid="_x0000_s1042" type="#_x0000_t32" style="position:absolute;left:5445;top:6206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VAUMQAAADcAAAADwAAAGRycy9kb3ducmV2LnhtbESPQWvCQBSE74L/YXlCb3UTqTVGV1Eh&#10;YPWkFXp9ZF+T0N23Ibtq/PfdQsHjMPPNMMt1b424UecbxwrScQKCuHS64UrB5bN4zUD4gKzROCYF&#10;D/KwXg0HS8y1u/OJbudQiVjCPkcFdQhtLqUva7Lox64ljt636yyGKLtK6g7vsdwaOUmSd2mx4bhQ&#10;Y0u7msqf89UqmHxcMlMcH+nBvX2ZdDvNquLglXoZ9ZsFiEB9eIb/6b2O3GwOf2fi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UBQxAAAANwAAAAPAAAAAAAAAAAA&#10;AAAAAKECAABkcnMvZG93bnJldi54bWxQSwUGAAAAAAQABAD5AAAAkgMAAAAA&#10;" strokecolor="#f79646 [3209]" strokeweight="3pt">
                  <v:stroke dashstyle="dash"/>
                </v:shape>
                <v:rect id="Rectangle 120" o:spid="_x0000_s1043" style="position:absolute;left:4350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9AdsEA&#10;AADcAAAADwAAAGRycy9kb3ducmV2LnhtbERPS2vCQBC+F/wPywje6kbBElNX0YJojz4Oeptmp0lo&#10;djbsTjX+e/dQ6PHjey9WvWvVjUJsPBuYjDNQxKW3DVcGzqftaw4qCrLF1jMZeFCE1XLwssDC+jsf&#10;6HaUSqUQjgUaqEW6QutY1uQwjn1HnLhvHxxKgqHSNuA9hbtWT7PsTTtsODXU2NFHTeXP8dcZOITd&#10;+SKlnmVf8/kkyOYzb7ZXY0bDfv0OSqiXf/Gfe28NTPM0P51JR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/QHb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121" o:spid="_x0000_s1044" style="position:absolute;left:5130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l7cQA&#10;AADcAAAADwAAAGRycy9kb3ducmV2LnhtbESPQWvCQBSE74X+h+UVvNVNBCVGV2kLoj1qPbS31+wz&#10;Cc2+DbtPjf++KxR6HGbmG2a5HlynLhRi69lAPs5AEVfetlwbOH5sngtQUZAtdp7JwI0irFePD0ss&#10;rb/yni4HqVWCcCzRQCPSl1rHqiGHcex74uSdfHAoSYZa24DXBHednmTZTDtsOS002NNbQ9XP4ewM&#10;7MP2+CmVnmbf83ke5PW9aDdfxoyehpcFKKFB/sN/7Z01MClyuJ9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z5e3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22" o:spid="_x0000_s1045" style="position:absolute;left:7935;top:4891;width:2505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ULsQA&#10;AADcAAAADwAAAGRycy9kb3ducmV2LnhtbESPQWvCQBSE70L/w/IKvemmoRVJXUWKFil4MPHQ42P3&#10;mY3Jvg3Zrab/visUehxm5htmuR5dJ640hMazgudZBoJYe9NwreBU7aYLECEiG+w8k4IfCrBePUyW&#10;WBh/4yNdy1iLBOFQoAIbY19IGbQlh2Hme+Lknf3gMCY51NIMeEtw18k8y+bSYcNpwWJP75Z0W347&#10;BfS6afnj8rWt+aW1+pB/ttUelXp6HDdvICKN8T/8194bBfkih/u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lC7EAAAA3AAAAA8AAAAAAAAAAAAAAAAAmAIAAGRycy9k&#10;b3ducmV2LnhtbFBLBQYAAAAABAAEAPUAAACJAwAAAAA=&#10;" fillcolor="#e5b8b7 [1301]" strokecolor="#f2f2f2 [3041]" strokeweight="3pt">
                  <v:shadow on="t" color="#243f60 [1604]" opacity=".5" offset="1pt"/>
                </v:rect>
                <v:rect id="Rectangle 123" o:spid="_x0000_s1046" style="position:absolute;left:8295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eAcQA&#10;AADcAAAADwAAAGRycy9kb3ducmV2LnhtbESPQWvCQBSE70L/w/IKvelGxRKjq7QFaT1qPbS31+wz&#10;Cc2+DbtPTf+9KxQ8DjPzDbNc965VZwqx8WxgPMpAEZfeNlwZOHxuhjmoKMgWW89k4I8irFcPgyUW&#10;1l94R+e9VCpBOBZooBbpCq1jWZPDOPIdcfKOPjiUJEOlbcBLgrtWT7LsWTtsOC3U2NFbTeXv/uQM&#10;7ML74UtKPct+5vNxkNdt3my+jXl67F8WoIR6uYf/2x/WwCSfwu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3gH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24" o:spid="_x0000_s1047" style="position:absolute;left:9045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GdcQA&#10;AADcAAAADwAAAGRycy9kb3ducmV2LnhtbESPQWvCQBSE70L/w/IKvelG0RKjq7QFaT1qPbS31+wz&#10;Cc2+DbtPTf+9KxQ8DjPzDbNc965VZwqx8WxgPMpAEZfeNlwZOHxuhjmoKMgWW89k4I8irFcPgyUW&#10;1l94R+e9VCpBOBZooBbpCq1jWZPDOPIdcfKOPjiUJEOlbcBLgrtWT7LsWTtsOC3U2NFbTeXv/uQM&#10;7ML74UtKPct+5vNxkNdt3my+jXl67F8WoIR6uYf/2x/WwCSfwu1MOgJ6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ERnX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25" o:spid="_x0000_s1048" style="position:absolute;left:9825;top:4756;width:315;height:1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j7sQA&#10;AADcAAAADwAAAGRycy9kb3ducmV2LnhtbESPT2vCQBTE74V+h+UVvNWNghJTV2kLoj3659DeXrPP&#10;JJh9G3ZfNX77riB4HGbmN8x82btWnSnExrOB0TADRVx623Bl4LBfveagoiBbbD2TgStFWC6en+ZY&#10;WH/hLZ13UqkE4ViggVqkK7SOZU0O49B3xMk7+uBQkgyVtgEvCe5aPc6yqXbYcFqosaPPmsrT7s8Z&#10;2Ib14VtKPcl+Z7NRkI+vvFn9GDN46d/fQAn18gjf2xtrYJxP4HYmHQG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4+7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26" o:spid="_x0000_s1049" type="#_x0000_t32" style="position:absolute;left:6842;top:1894;width:1;height:4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ILDcUAAADcAAAADwAAAGRycy9kb3ducmV2LnhtbESPQWvCQBSE7wX/w/KE3urGHESia2iq&#10;Uk9KUyn09si+blKzb0N21fjvXaHQ4zAz3zDLfLCtuFDvG8cKppMEBHHldMNGwfFz+zIH4QOyxtYx&#10;KbiRh3w1elpipt2VP+hSBiMihH2GCuoQukxKX9Vk0U9cRxy9H9dbDFH2RuoerxFuW5kmyUxabDgu&#10;1NjRW03VqTxbBQcs1vid/Bbl+j3d7E9h+2XMVKnn8fC6ABFoCP/hv/ZOK0jnM3ic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ILDc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4842FE" w:rsidRDefault="004842FE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821CA5" w:rsidRDefault="00821CA5" w:rsidP="00C31903"/>
    <w:p w:rsidR="00745240" w:rsidRDefault="00745240" w:rsidP="00C31903"/>
    <w:p w:rsidR="009200E4" w:rsidRDefault="009200E4" w:rsidP="009200E4">
      <w:pPr>
        <w:pStyle w:val="Figure"/>
        <w:ind w:left="720"/>
      </w:pPr>
      <w:r>
        <w:t>Figure 5: Example of a mixed composite group.</w:t>
      </w:r>
    </w:p>
    <w:p w:rsidR="00745240" w:rsidRDefault="00745240" w:rsidP="00C31903"/>
    <w:p w:rsidR="00745240" w:rsidRDefault="00BA0F17" w:rsidP="00BA0F17">
      <w:pPr>
        <w:pStyle w:val="Heading3"/>
      </w:pPr>
      <w:bookmarkStart w:id="26" w:name="_Toc353546966"/>
      <w:r>
        <w:t>Multiple Groups</w:t>
      </w:r>
      <w:bookmarkEnd w:id="26"/>
    </w:p>
    <w:p w:rsidR="00BA0F17" w:rsidRDefault="00821CA5" w:rsidP="008B56B8">
      <w:pPr>
        <w:pStyle w:val="ListParagraph"/>
        <w:numPr>
          <w:ilvl w:val="0"/>
          <w:numId w:val="11"/>
        </w:numPr>
      </w:pPr>
      <w:r>
        <w:t xml:space="preserve">At times devices can belong to multiple symmetry groups. </w:t>
      </w:r>
    </w:p>
    <w:p w:rsidR="00745240" w:rsidRDefault="00745240" w:rsidP="008B56B8">
      <w:pPr>
        <w:pStyle w:val="ListParagraph"/>
        <w:numPr>
          <w:ilvl w:val="0"/>
          <w:numId w:val="11"/>
        </w:numPr>
      </w:pPr>
      <w:r>
        <w:t>For such devices, multiple constraints will be generated.</w:t>
      </w:r>
    </w:p>
    <w:p w:rsidR="00745240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111760</wp:posOffset>
                </wp:positionV>
                <wp:extent cx="4114800" cy="2585720"/>
                <wp:effectExtent l="19050" t="26035" r="38100" b="26670"/>
                <wp:wrapNone/>
                <wp:docPr id="243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585720"/>
                          <a:chOff x="2820" y="9644"/>
                          <a:chExt cx="6480" cy="4072"/>
                        </a:xfrm>
                      </wpg:grpSpPr>
                      <wps:wsp>
                        <wps:cNvPr id="244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6060" y="11191"/>
                            <a:ext cx="0" cy="243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155" y="1203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7590" y="1190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550" y="1190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134" descr="a"/>
                        <wps:cNvCnPr>
                          <a:cxnSpLocks noChangeShapeType="1"/>
                        </wps:cNvCnPr>
                        <wps:spPr bwMode="auto">
                          <a:xfrm>
                            <a:off x="4965" y="1254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AutoShape 135" descr="a"/>
                        <wps:cNvCnPr>
                          <a:cxnSpLocks noChangeShapeType="1"/>
                        </wps:cNvCnPr>
                        <wps:spPr bwMode="auto">
                          <a:xfrm>
                            <a:off x="6060" y="12541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4680" y="12036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4680" y="12905"/>
                            <a:ext cx="27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820" y="10027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255" y="989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215" y="9892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141" descr="a"/>
                        <wps:cNvCnPr>
                          <a:cxnSpLocks noChangeShapeType="1"/>
                        </wps:cNvCnPr>
                        <wps:spPr bwMode="auto">
                          <a:xfrm>
                            <a:off x="2820" y="11062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142" descr="a"/>
                        <wps:cNvCnPr>
                          <a:cxnSpLocks noChangeShapeType="1"/>
                        </wps:cNvCnPr>
                        <wps:spPr bwMode="auto">
                          <a:xfrm>
                            <a:off x="3915" y="11062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820" y="12035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55" y="1190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215" y="11900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146" descr="a"/>
                        <wps:cNvCnPr>
                          <a:cxnSpLocks noChangeShapeType="1"/>
                        </wps:cNvCnPr>
                        <wps:spPr bwMode="auto">
                          <a:xfrm>
                            <a:off x="2820" y="13070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147" descr="a"/>
                        <wps:cNvCnPr>
                          <a:cxnSpLocks noChangeShapeType="1"/>
                        </wps:cNvCnPr>
                        <wps:spPr bwMode="auto">
                          <a:xfrm>
                            <a:off x="3915" y="13070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3914" y="9644"/>
                            <a:ext cx="1" cy="407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54pt;margin-top:8.8pt;width:324pt;height:203.6pt;z-index:251775488" coordorigin="2820,9644" coordsize="6480,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">
                <v:shape id="AutoShape 127" o:spid="_x0000_s1027" type="#_x0000_t32" style="position:absolute;left:6060;top:11191;width:0;height:2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WKe8UAAADcAAAADwAAAGRycy9kb3ducmV2LnhtbESPzWrDMBCE74W8g9hAb40cE0pwI5v8&#10;kpxa6oRCb4u1lZ1YK2Opifv2VSHQ4zAz3zCLYrCtuFLvG8cKppMEBHHldMNGwem4e5qD8AFZY+uY&#10;FPyQhyIfPSww0+7G73QtgxERwj5DBXUIXSalr2qy6CeuI47el+sthih7I3WPtwi3rUyT5FlabDgu&#10;1NjRuqbqUn5bBW+42uBncl6Vm326fb2E3YcxU6Uex8PyBUSgIfyH7+2DVpDOZ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WKe8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  <v:rect id="Rectangle 131" o:spid="_x0000_s1028" style="position:absolute;left:7155;top:1203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jncYA&#10;AADcAAAADwAAAGRycy9kb3ducmV2LnhtbESPQWvCQBSE74X+h+UJvdWNYqWkboKUpgp6Mc2lt5fs&#10;Mwlm34bsVmN/vSsUehxm5htmlY6mE2caXGtZwWwagSCurG65VlB8Zc+vIJxH1thZJgVXcpAmjw8r&#10;jLW98IHOua9FgLCLUUHjfR9L6aqGDLqp7YmDd7SDQR/kUEs94CXATSfnUbSUBlsOCw329N5Qdcp/&#10;jIJ6m4/7D/tZ/G52ZVZki135fSqVepqM6zcQnkb/H/5rb7WC+eIF7mfCEZ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rjnc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32" o:spid="_x0000_s1029" style="position:absolute;left:7590;top:1190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PHA8QA&#10;AADcAAAADwAAAGRycy9kb3ducmV2LnhtbESPQWsCMRSE7wX/Q3iCt5pVrOjWKCpI26PWQ3t73Tx3&#10;FzcvS/LU7b9vBKHHYWa+YRarzjXqSiHWng2Mhhko4sLbmksDx8/d8wxUFGSLjWcy8EsRVsve0wJz&#10;62+8p+tBSpUgHHM0UIm0udaxqMhhHPqWOHknHxxKkqHUNuAtwV2jx1k21Q5rTgsVtrStqDgfLs7A&#10;Prwdv6TQL9nPfD4KsvmY1btvYwb9bv0KSqiT//Cj/W4NjCdTuJ9JR0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jxwP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33" o:spid="_x0000_s1030" style="position:absolute;left:8550;top:1190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imMUA&#10;AADcAAAADwAAAGRycy9kb3ducmV2LnhtbESPzW7CMBCE75V4B2sr9VYcUKGQYhCthChHfg70to23&#10;SdR4HdkLhLevkZB6HM3MN5rZonONOlOItWcDg34GirjwtubSwGG/ep6AioJssfFMBq4UYTHvPcww&#10;t/7CWzrvpFQJwjFHA5VIm2sdi4ocxr5viZP344NDSTKU2ga8JLhr9DDLxtphzWmhwpY+Kip+dydn&#10;YBvWh6MUepR9T6eDIO+bSb36MubpsVu+gRLq5D98b39aA8OXV7idSUd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2KY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shape id="AutoShape 134" o:spid="_x0000_s1031" type="#_x0000_t32" alt="a" style="position:absolute;left:4965;top:1254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fbcAAAADcAAAADwAAAGRycy9kb3ducmV2LnhtbERPy4rCMBTdC/MP4Q7MTlM7ImM1yjAg&#10;dCH4GtDlpbk2xeamNLHWvzcLweXhvBer3taio9ZXjhWMRwkI4sLpiksF/8f18AeED8gaa8ek4EEe&#10;VsuPwQIz7e68p+4QShFD2GeowITQZFL6wpBFP3INceQurrUYImxLqVu8x3BbyzRJptJixbHBYEN/&#10;horr4WYVzHL7feq3e5cavQndLj+fNoVT6uuz/52DCNSHt/jlzrWCdBLXxj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0X23AAAAA3AAAAA8AAAAAAAAAAAAAAAAA&#10;oQIAAGRycy9kb3ducmV2LnhtbFBLBQYAAAAABAAEAPkAAACOAwAAAAA=&#10;" strokecolor="#1f497d [3215]" strokeweight="1.5pt">
                  <v:stroke startarrow="open" endarrow="open"/>
                </v:shape>
                <v:shape id="AutoShape 135" o:spid="_x0000_s1032" type="#_x0000_t32" alt="a" style="position:absolute;left:6060;top:12541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69sUAAADcAAAADwAAAGRycy9kb3ducmV2LnhtbESPQWvCQBSE74X+h+UVvDWbpkVqzCql&#10;UMhBsMaCHh/ZZzaYfRuy2xj/vVsoeBxm5humWE+2EyMNvnWs4CVJQRDXTrfcKPjZfz2/g/ABWWPn&#10;mBRcycN69fhQYK7dhXc0VqEREcI+RwUmhD6X0teGLPrE9cTRO7nBYohyaKQe8BLhtpNZms6lxZbj&#10;gsGePg3V5+rXKliU9vUwbXcuM3oTxu/yeNjUTqnZ0/SxBBFoCvfwf7vUCrK3B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j69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136" o:spid="_x0000_s1033" type="#_x0000_t32" style="position:absolute;left:4680;top:12036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q1rcEAAADcAAAADwAAAGRycy9kb3ducmV2LnhtbERPS2vCQBC+C/0PyxR6q5tILSG6SlsI&#10;tHryAV6H7JgEd2dDdqvx33cOBY8f33u5Hr1TVxpiF9hAPs1AEdfBdtwYOB6q1wJUTMgWXWAycKcI&#10;69XTZImlDTfe0XWfGiUhHEs00KbUl1rHuiWPcRp6YuHOYfCYBA6NtgPeJNw7Pcuyd+2xY2losaev&#10;lurL/tcbmP0cC1dt7/kmvJ1c/jkvmmoTjXl5Hj8WoBKN6SH+d39b8c1lvpyRI6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GrWtwQAAANwAAAAPAAAAAAAAAAAAAAAA&#10;AKECAABkcnMvZG93bnJldi54bWxQSwUGAAAAAAQABAD5AAAAjwMAAAAA&#10;" strokecolor="#f79646 [3209]" strokeweight="3pt">
                  <v:stroke dashstyle="dash"/>
                </v:shape>
                <v:shape id="AutoShape 137" o:spid="_x0000_s1034" type="#_x0000_t32" style="position:absolute;left:4680;top:12905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YQNsMAAADcAAAADwAAAGRycy9kb3ducmV2LnhtbESPT4vCMBTE78J+h/AW9qZpZZVSjeIu&#10;FNQ9+Qe8PppnW0xeShO1fnsjCHscZn4zzHzZWyNu1PnGsYJ0lIAgLp1uuFJwPBTDDIQPyBqNY1Lw&#10;IA/Lxcdgjrl2d97RbR8qEUvY56igDqHNpfRlTRb9yLXE0Tu7zmKIsquk7vAey62R4ySZSosNx4Ua&#10;W/qtqbzsr1bBeHPMTPH3SLfu+2TSn0lWFVuv1Ndnv5qBCNSH//CbXuvITVJ4nY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WEDbDAAAA3AAAAA8AAAAAAAAAAAAA&#10;AAAAoQIAAGRycy9kb3ducmV2LnhtbFBLBQYAAAAABAAEAPkAAACRAwAAAAA=&#10;" strokecolor="#f79646 [3209]" strokeweight="3pt">
                  <v:stroke dashstyle="dash"/>
                </v:shape>
                <v:rect id="Rectangle 138" o:spid="_x0000_s1035" style="position:absolute;left:2820;top:10027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tNMYA&#10;AADcAAAADwAAAGRycy9kb3ducmV2LnhtbESPQWvCQBSE7wX/w/IEb3VjsKVEVxExrWAvjbl4e8k+&#10;k2D2bchuNe2vd4VCj8PMfMMs14NpxZV611hWMJtGIIhLqxuuFOTH9PkNhPPIGlvLpOCHHKxXo6cl&#10;Jtre+Iuuma9EgLBLUEHtfZdI6cqaDLqp7YiDd7a9QR9kX0nd4y3ATSvjKHqVBhsOCzV2tK2pvGTf&#10;RkG1z4bPnX3Pfz8ORZqn80NxuhRKTcbDZgHC0+D/w3/tvVYQv8TwOB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rtNM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39" o:spid="_x0000_s1036" style="position:absolute;left:3255;top:989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3yRsQA&#10;AADcAAAADwAAAGRycy9kb3ducmV2LnhtbESPzWoCQRCE74G8w9CB3OKsBkU3jqKCxBz9OSS3zk67&#10;u7jTs8y0unl7JyB4LKrqK2o671yjLhRi7dlAv5eBIi68rbk0cNiv38agoiBbbDyTgT+KMJ89P00x&#10;t/7KW7rspFQJwjFHA5VIm2sdi4ocxp5viZN39MGhJBlKbQNeE9w1epBlI+2w5rRQYUuriorT7uwM&#10;bMPn4VsKPcx+J5N+kOXXuF7/GPP60i0+QAl18gjf2xtrYDB8h/8z6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N8kb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40" o:spid="_x0000_s1037" style="position:absolute;left:4215;top:9892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RqMsQA&#10;AADcAAAADwAAAGRycy9kb3ducmV2LnhtbESPzWoCQRCE74G8w9CB3OKsEkU3jqKCxBz9OSS3zk67&#10;u7jTs8y0unl7JyB4LKrqK2o671yjLhRi7dlAv5eBIi68rbk0cNiv38agoiBbbDyTgT+KMJ89P00x&#10;t/7KW7rspFQJwjFHA5VIm2sdi4ocxp5viZN39MGhJBlKbQNeE9w1epBlI+2w5rRQYUuriorT7uwM&#10;bMPn4VsKPcx+J5N+kOXXuF7/GPP60i0+QAl18gjf2xtrYDB8h/8z6Qjo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kajL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41" o:spid="_x0000_s1038" type="#_x0000_t32" alt="a" style="position:absolute;left:2820;top:11062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mLsQAAADcAAAADwAAAGRycy9kb3ducmV2LnhtbESPT4vCMBTE74LfITzBm6ZWFLdrFBEW&#10;ehB2/QPu8dG8bYrNS2mytX57s7DgcZiZ3zDrbW9r0VHrK8cKZtMEBHHhdMWlgsv5Y7IC4QOyxtox&#10;KXiQh+1mOFhjpt2dj9SdQikihH2GCkwITSalLwxZ9FPXEEfvx7UWQ5RtKXWL9wi3tUyTZCktVhwX&#10;DDa0N1TcTr9WwVtu59f+8+hSow+h+8q/r4fCKTUe9bt3EIH68Ar/t3OtIF0s4O9MPA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7GYuxAAAANwAAAAPAAAAAAAAAAAA&#10;AAAAAKECAABkcnMvZG93bnJldi54bWxQSwUGAAAAAAQABAD5AAAAkgMAAAAA&#10;" strokecolor="#1f497d [3215]" strokeweight="1.5pt">
                  <v:stroke startarrow="open" endarrow="open"/>
                </v:shape>
                <v:shape id="AutoShape 142" o:spid="_x0000_s1039" type="#_x0000_t32" alt="a" style="position:absolute;left:3915;top:11062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74WcUAAADcAAAADwAAAGRycy9kb3ducmV2LnhtbESPQWvCQBSE74X+h+UVvNVNI0qbZiOl&#10;IOQgWGPBHh/Z12xo9m3IrjH+e7cgeBxm5hsmX0+2EyMNvnWs4GWegCCunW65UfB92Dy/gvABWWPn&#10;mBRcyMO6eHzIMdPuzHsaq9CICGGfoQITQp9J6WtDFv3c9cTR+3WDxRDl0Eg94DnCbSfTJFlJiy3H&#10;BYM9fRqq/6qTVfBW2sVx2u1davQ2jF/lz3FbO6VmT9PHO4hAU7iHb+1SK0iXK/g/E4+AL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74WcUAAADcAAAADwAAAAAAAAAA&#10;AAAAAAChAgAAZHJzL2Rvd25yZXYueG1sUEsFBgAAAAAEAAQA+QAAAJMDAAAAAA==&#10;" strokecolor="#1f497d [3215]" strokeweight="1.5pt">
                  <v:stroke startarrow="open" endarrow="open"/>
                </v:shape>
                <v:rect id="Rectangle 143" o:spid="_x0000_s1040" style="position:absolute;left:2820;top:12035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1OrMYA&#10;AADcAAAADwAAAGRycy9kb3ducmV2LnhtbESPQWvCQBSE7wX/w/IEb7qpaFuiq4iYVtBL01y8vWRf&#10;k2D2bciuGvvruwWhx2FmvmGW69404kqdqy0reJ5EIIgLq2suFWRfyfgNhPPIGhvLpOBODtarwdMS&#10;Y21v/EnX1JciQNjFqKDyvo2ldEVFBt3EtsTB+7adQR9kV0rd4S3ATSOnUfQiDdYcFipsaVtRcU4v&#10;RkG5T/vjzr5nPx+HPMmS2SE/nXOlRsN+swDhqff/4Ud7rxVM56/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1OrM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44" o:spid="_x0000_s1041" style="position:absolute;left:3255;top:1190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gN8AA&#10;AADcAAAADwAAAGRycy9kb3ducmV2LnhtbERPTWsCMRC9F/wPYQRvNatg0dUoKkjtUeuh3sbNuLu4&#10;mSzJVNd/bw6FHh/ve7HqXKPuFGLt2cBomIEiLrytuTRw+t69T0FFQbbYeCYDT4qwWvbeFphb/+AD&#10;3Y9SqhTCMUcDlUibax2LihzGoW+JE3f1waEkGEptAz5SuGv0OMs+tMOaU0OFLW0rKm7HX2fgED5P&#10;P1LoSXaZzUZBNl/Tenc2ZtDv1nNQQp38i//ce2tgPElr05l0BP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lgN8AAAADcAAAADwAAAAAAAAAAAAAAAACYAgAAZHJzL2Rvd25y&#10;ZXYueG1sUEsFBgAAAAAEAAQA9QAAAIUDAAAAAA==&#10;" fillcolor="#c2d69b [1942]" strokecolor="#9bbb59 [3206]" strokeweight="3pt">
                  <v:shadow on="t" color="#243f60 [1604]" opacity=".5" offset="1pt"/>
                </v:rect>
                <v:rect id="Rectangle 145" o:spid="_x0000_s1042" style="position:absolute;left:4215;top:11900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FrMQA&#10;AADcAAAADwAAAGRycy9kb3ducmV2LnhtbESPT2vCQBTE70K/w/IK3nSjYDGpq7SC2B79c2hvr9ln&#10;Esy+DbtPTb99tyB4HGbmN8xi1btWXSnExrOByTgDRVx623Bl4HjYjOagoiBbbD2TgV+KsFo+DRZY&#10;WH/jHV33UqkE4ViggVqkK7SOZU0O49h3xMk7+eBQkgyVtgFvCe5aPc2yF+2w4bRQY0frmsrz/uIM&#10;7ML2+CWlnmU/eT4J8v45bzbfxgyf+7dXUEK9PML39oc1MJ3l8H8mH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xaz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46" o:spid="_x0000_s1043" type="#_x0000_t32" alt="a" style="position:absolute;left:2820;top:13070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cPC8AAAADcAAAADwAAAGRycy9kb3ducmV2LnhtbERPy4rCMBTdD/gP4QruxtQKMlajiCB0&#10;ITg+QJeX5toUm5vSxFr/3iwGZnk47+W6t7XoqPWVYwWTcQKCuHC64lLB5bz7/gHhA7LG2jEpeJOH&#10;9WrwtcRMuxcfqTuFUsQQ9hkqMCE0mZS+MGTRj11DHLm7ay2GCNtS6hZfMdzWMk2SmbRYcWww2NDW&#10;UPE4Pa2CeW6n1/5wdKnR+9D95rfrvnBKjYb9ZgEiUB/+xX/uXCtIZ3F+PBOP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3DwvAAAAA3AAAAA8AAAAAAAAAAAAAAAAA&#10;oQIAAGRycy9kb3ducmV2LnhtbFBLBQYAAAAABAAEAPkAAACOAwAAAAA=&#10;" strokecolor="#1f497d [3215]" strokeweight="1.5pt">
                  <v:stroke startarrow="open" endarrow="open"/>
                </v:shape>
                <v:shape id="AutoShape 147" o:spid="_x0000_s1044" type="#_x0000_t32" alt="a" style="position:absolute;left:3915;top:13070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uqkMMAAADcAAAADwAAAGRycy9kb3ducmV2LnhtbESPT4vCMBTE7wt+h/AEb2tqBdGuUURY&#10;6EHwL7jHR/O2Kdu8lCZb67c3guBxmJnfMMt1b2vRUesrxwom4wQEceF0xaWCy/n7cw7CB2SNtWNS&#10;cCcP69XgY4mZdjc+UncKpYgQ9hkqMCE0mZS+MGTRj11DHL1f11oMUbal1C3eItzWMk2SmbRYcVww&#10;2NDWUPF3+rcKFrmdXvv90aVG70J3yH+uu8IpNRr2my8QgfrwDr/auVaQzibw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7qpDDAAAA3AAAAA8AAAAAAAAAAAAA&#10;AAAAoQIAAGRycy9kb3ducmV2LnhtbFBLBQYAAAAABAAEAPkAAACRAwAAAAA=&#10;" strokecolor="#1f497d [3215]" strokeweight="1.5pt">
                  <v:stroke startarrow="open" endarrow="open"/>
                </v:shape>
                <v:shape id="AutoShape 148" o:spid="_x0000_s1045" type="#_x0000_t32" style="position:absolute;left:3914;top:9644;width:1;height:4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r9MUAAADcAAAADwAAAGRycy9kb3ducmV2LnhtbESPT2vCQBTE74LfYXlCb7oxBynRNRj/&#10;YE8tjaXQ2yP7uolm34bsqum37xYKHoeZ+Q2zygfbihv1vnGsYD5LQBBXTjdsFHycDtNnED4ga2wd&#10;k4If8pCvx6MVZtrd+Z1uZTAiQthnqKAOocuk9FVNFv3MdcTR+3a9xRBlb6Tu8R7htpVpkiykxYbj&#10;Qo0dbWuqLuXVKnjDYodfybkod8d0/3oJh09j5ko9TYbNEkSgITzC/+0XrSB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Xr9M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745240" w:rsidRDefault="00745240" w:rsidP="00C31903"/>
    <w:p w:rsidR="009200E4" w:rsidRDefault="009200E4" w:rsidP="009200E4">
      <w:pPr>
        <w:pStyle w:val="Figure"/>
        <w:ind w:left="720"/>
      </w:pPr>
      <w:r>
        <w:t>Figure 6: Example of device in multiple groups.</w:t>
      </w:r>
    </w:p>
    <w:p w:rsidR="00745240" w:rsidRDefault="00283F7C" w:rsidP="004E2B38">
      <w:pPr>
        <w:pStyle w:val="Heading3"/>
      </w:pPr>
      <w:bookmarkStart w:id="27" w:name="_Toc353546967"/>
      <w:r>
        <w:lastRenderedPageBreak/>
        <w:t xml:space="preserve">Device Symmetry </w:t>
      </w:r>
      <w:r w:rsidR="00BA0F17">
        <w:t>Soft</w:t>
      </w:r>
      <w:bookmarkEnd w:id="27"/>
      <w:r w:rsidR="00BA0F17">
        <w:t xml:space="preserve"> </w:t>
      </w:r>
    </w:p>
    <w:p w:rsidR="004B6DB3" w:rsidRDefault="00810558" w:rsidP="008B56B8">
      <w:pPr>
        <w:pStyle w:val="ListParagraph"/>
        <w:numPr>
          <w:ilvl w:val="0"/>
          <w:numId w:val="13"/>
        </w:numPr>
      </w:pPr>
      <w:r>
        <w:t>At times it is required to maintain symmetry for devices which not exactly symmetrical.</w:t>
      </w:r>
      <w:r w:rsidR="008432E5">
        <w:t xml:space="preserve"> </w:t>
      </w:r>
    </w:p>
    <w:p w:rsidR="00A0589F" w:rsidRDefault="008432E5" w:rsidP="008B56B8">
      <w:pPr>
        <w:pStyle w:val="ListParagraph"/>
        <w:numPr>
          <w:ilvl w:val="0"/>
          <w:numId w:val="13"/>
        </w:numPr>
      </w:pPr>
      <w:r>
        <w:t xml:space="preserve">User can specify the “tolerance” for which the devices will be considered symmetrical. </w:t>
      </w:r>
    </w:p>
    <w:p w:rsidR="00A0589F" w:rsidRDefault="00A0589F" w:rsidP="008B56B8">
      <w:pPr>
        <w:pStyle w:val="ListParagraph"/>
        <w:numPr>
          <w:ilvl w:val="0"/>
          <w:numId w:val="13"/>
        </w:numPr>
      </w:pPr>
      <w:r>
        <w:t>Soft symmetry constraints generated for such groups.</w:t>
      </w:r>
    </w:p>
    <w:p w:rsidR="00810558" w:rsidRDefault="008A4EDA" w:rsidP="008B56B8">
      <w:pPr>
        <w:pStyle w:val="ListParagraph"/>
        <w:numPr>
          <w:ilvl w:val="0"/>
          <w:numId w:val="13"/>
        </w:numPr>
        <w:rPr>
          <w:ins w:id="28" w:author="chughj" w:date="2013-04-16T15:00:00Z"/>
        </w:rPr>
      </w:pPr>
      <w:r>
        <w:t>For soft symmetry constraint</w:t>
      </w:r>
      <w:r w:rsidR="008432E5">
        <w:t xml:space="preserve">s, user specified </w:t>
      </w:r>
      <w:r w:rsidR="00A0589F">
        <w:t>“</w:t>
      </w:r>
      <w:r w:rsidR="008432E5">
        <w:t>force</w:t>
      </w:r>
      <w:r w:rsidR="00A0589F">
        <w:t>”</w:t>
      </w:r>
      <w:r w:rsidR="008432E5">
        <w:t xml:space="preserve"> </w:t>
      </w:r>
      <w:r w:rsidR="00A0589F">
        <w:t xml:space="preserve">value </w:t>
      </w:r>
      <w:r w:rsidR="008432E5">
        <w:t xml:space="preserve">is used. </w:t>
      </w:r>
    </w:p>
    <w:p w:rsidR="00626F11" w:rsidRDefault="00626F11" w:rsidP="008B56B8">
      <w:pPr>
        <w:pStyle w:val="ListParagraph"/>
        <w:numPr>
          <w:ilvl w:val="0"/>
          <w:numId w:val="13"/>
        </w:numPr>
      </w:pPr>
      <w:ins w:id="29" w:author="chughj" w:date="2013-04-16T15:00:00Z">
        <w:r>
          <w:t>“Soft” constraints will not cause infeasibilties/conflicts during migration and is preferred when a constraint is not a must-have requirement, a.k.a, soft bond.</w:t>
        </w:r>
      </w:ins>
    </w:p>
    <w:p w:rsidR="00DF6A73" w:rsidRDefault="00DF6A73" w:rsidP="00C31903"/>
    <w:p w:rsidR="00142433" w:rsidRDefault="00283F7C" w:rsidP="00142433">
      <w:pPr>
        <w:pStyle w:val="Heading4"/>
      </w:pPr>
      <w:r>
        <w:t xml:space="preserve">Device Symmetry </w:t>
      </w:r>
      <w:r w:rsidR="00810558">
        <w:t xml:space="preserve">Soft </w:t>
      </w:r>
      <w:r>
        <w:t>Vertical</w:t>
      </w:r>
      <w:r w:rsidR="00810558">
        <w:t xml:space="preserve"> </w:t>
      </w:r>
    </w:p>
    <w:p w:rsidR="00810558" w:rsidRDefault="004E2B38" w:rsidP="008B56B8">
      <w:pPr>
        <w:pStyle w:val="ListParagraph"/>
        <w:numPr>
          <w:ilvl w:val="0"/>
          <w:numId w:val="12"/>
        </w:numPr>
        <w:rPr>
          <w:ins w:id="30" w:author="chughj" w:date="2013-04-16T14:57:00Z"/>
        </w:rPr>
      </w:pPr>
      <w:r>
        <w:t>Tolerance here is the separation between the device median axes.</w:t>
      </w:r>
      <w:r w:rsidR="00810558">
        <w:t xml:space="preserve"> </w:t>
      </w:r>
    </w:p>
    <w:p w:rsidR="00626F11" w:rsidRDefault="00626F11" w:rsidP="008B56B8">
      <w:pPr>
        <w:pStyle w:val="ListParagraph"/>
        <w:numPr>
          <w:ilvl w:val="0"/>
          <w:numId w:val="12"/>
        </w:numPr>
      </w:pPr>
      <w:ins w:id="31" w:author="chughj" w:date="2013-04-16T14:57:00Z">
        <w:r>
          <w:t>Please specify units for tol</w:t>
        </w:r>
      </w:ins>
    </w:p>
    <w:p w:rsidR="00DF6A73" w:rsidRDefault="00DF6A73" w:rsidP="00C31903"/>
    <w:p w:rsidR="00DF6A73" w:rsidRDefault="0093505B" w:rsidP="00C3190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23495</wp:posOffset>
                </wp:positionV>
                <wp:extent cx="1514475" cy="2606675"/>
                <wp:effectExtent l="19050" t="23495" r="19050" b="0"/>
                <wp:wrapNone/>
                <wp:docPr id="226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2606675"/>
                          <a:chOff x="5175" y="5627"/>
                          <a:chExt cx="2385" cy="4105"/>
                        </a:xfrm>
                      </wpg:grpSpPr>
                      <wps:wsp>
                        <wps:cNvPr id="22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70" y="5999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805" y="586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765" y="586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152" descr="a"/>
                        <wps:cNvCnPr>
                          <a:cxnSpLocks noChangeShapeType="1"/>
                        </wps:cNvCnPr>
                        <wps:spPr bwMode="auto">
                          <a:xfrm>
                            <a:off x="5370" y="703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153" descr="a"/>
                        <wps:cNvCnPr>
                          <a:cxnSpLocks noChangeShapeType="1"/>
                        </wps:cNvCnPr>
                        <wps:spPr bwMode="auto">
                          <a:xfrm>
                            <a:off x="6465" y="703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175" y="7659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5610" y="752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6570" y="7524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157" descr="a"/>
                        <wps:cNvCnPr>
                          <a:cxnSpLocks noChangeShapeType="1"/>
                        </wps:cNvCnPr>
                        <wps:spPr bwMode="auto">
                          <a:xfrm>
                            <a:off x="5175" y="869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158" descr="a"/>
                        <wps:cNvCnPr>
                          <a:cxnSpLocks noChangeShapeType="1"/>
                        </wps:cNvCnPr>
                        <wps:spPr bwMode="auto">
                          <a:xfrm>
                            <a:off x="6270" y="8694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6270" y="5627"/>
                            <a:ext cx="0" cy="36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6465" y="5627"/>
                            <a:ext cx="0" cy="36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9" name="Group 200"/>
                        <wpg:cNvGrpSpPr>
                          <a:grpSpLocks/>
                        </wpg:cNvGrpSpPr>
                        <wpg:grpSpPr bwMode="auto">
                          <a:xfrm>
                            <a:off x="5610" y="9117"/>
                            <a:ext cx="1575" cy="615"/>
                            <a:chOff x="5610" y="9117"/>
                            <a:chExt cx="1575" cy="615"/>
                          </a:xfrm>
                        </wpg:grpSpPr>
                        <wps:wsp>
                          <wps:cNvPr id="240" name="AutoShap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5" y="9132"/>
                              <a:ext cx="34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AutoShape 1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65" y="9117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0" y="9117"/>
                              <a:ext cx="1575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00F" w:rsidRPr="000A6B6F" w:rsidRDefault="00A1700F" w:rsidP="000A6B6F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A6B6F">
                                  <w:rPr>
                                    <w:color w:val="FF0000"/>
                                  </w:rPr>
                                  <w:t>tol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168.75pt;margin-top:1.85pt;width:119.25pt;height:205.25pt;z-index:251827200" coordorigin="5175,5627" coordsize="238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">
                <v:rect id="Rectangle 149" o:spid="_x0000_s1027" style="position:absolute;left:5370;top:599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90cYA&#10;AADcAAAADwAAAGRycy9kb3ducmV2LnhtbESPQWvCQBSE7wX/w/IEb3VjkLZEVxExrWAvjbl4e8k+&#10;k2D2bchuNe2vd4VCj8PMfMMs14NpxZV611hWMJtGIIhLqxuuFOTH9PkNhPPIGlvLpOCHHKxXo6cl&#10;Jtre+Iuuma9EgLBLUEHtfZdI6cqaDLqp7YiDd7a9QR9kX0nd4y3ATSvjKHqRBhsOCzV2tK2pvGTf&#10;RkG1z4bPnX3Pfz8ORZqn80NxuhRKTcbDZgHC0+D/w3/tvVYQx6/wOB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s90c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50" o:spid="_x0000_s1028" style="position:absolute;left:5805;top:586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TSsEA&#10;AADcAAAADwAAAGRycy9kb3ducmV2LnhtbERPS2vCQBC+F/wPywje6saARVNX0YJojz4Oeptmp0lo&#10;djbsTjX+e/dQ6PHjey9WvWvVjUJsPBuYjDNQxKW3DVcGzqft6wxUFGSLrWcy8KAIq+XgZYGF9Xc+&#10;0O0olUohHAs0UIt0hdaxrMlhHPuOOHHfPjiUBEOlbcB7CnetzrPsTTtsODXU2NFHTeXP8dcZOITd&#10;+SKlnmZf8/kkyOZz1myvxoyG/fodlFAv/+I/994ayPO0Np1JR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vE0rBAAAA3AAAAA8AAAAAAAAAAAAAAAAAmAIAAGRycy9kb3du&#10;cmV2LnhtbFBLBQYAAAAABAAEAPUAAACGAwAAAAA=&#10;" fillcolor="#c2d69b [1942]" strokecolor="#9bbb59 [3206]" strokeweight="3pt">
                  <v:shadow on="t" color="#243f60 [1604]" opacity=".5" offset="1pt"/>
                </v:rect>
                <v:rect id="Rectangle 151" o:spid="_x0000_s1029" style="position:absolute;left:6765;top:586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20cQA&#10;AADcAAAADwAAAGRycy9kb3ducmV2LnhtbESPQWvCQBSE70L/w/IK3nRjQDHRVdqC1B61Htrba/aZ&#10;hGbfht1Xjf++KxR6HGbmG2a9HVynLhRi69nAbJqBIq68bbk2cHrfTZagoiBb7DyTgRtF2G4eRmss&#10;rb/ygS5HqVWCcCzRQCPSl1rHqiGHcep74uSdfXAoSYZa24DXBHedzrNsoR22nBYa7Omloer7+OMM&#10;HMLr6UMqPc++imIW5Plt2e4+jRk/Dk8rUEKD/If/2ntrIM8LuJ9JR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jttH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shape id="AutoShape 152" o:spid="_x0000_s1030" type="#_x0000_t32" alt="a" style="position:absolute;left:5370;top:703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QgFsAAAADcAAAADwAAAGRycy9kb3ducmV2LnhtbERPy4rCMBTdC/MP4Q6403QqiFajDAMD&#10;XQjjC+ry0lybYnNTmlg7f28WgsvDea+3g21ET52vHSv4miYgiEuna64UnE+/kwUIH5A1No5JwT95&#10;2G4+RmvMtHvwgfpjqEQMYZ+hAhNCm0npS0MW/dS1xJG7us5iiLCrpO7wEcNtI9MkmUuLNccGgy39&#10;GCpvx7tVsMztrBj+Di41ehf6fX4pdqVTavw5fK9ABBrCW/xy51pBOovz45l4BO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EIBbAAAAA3AAAAA8AAAAAAAAAAAAAAAAA&#10;oQIAAGRycy9kb3ducmV2LnhtbFBLBQYAAAAABAAEAPkAAACOAwAAAAA=&#10;" strokecolor="#1f497d [3215]" strokeweight="1.5pt">
                  <v:stroke startarrow="open" endarrow="open"/>
                </v:shape>
                <v:shape id="AutoShape 153" o:spid="_x0000_s1031" type="#_x0000_t32" alt="a" style="position:absolute;left:6465;top:703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FjcUAAADcAAAADwAAAGRycy9kb3ducmV2LnhtbESPwWrDMBBE74X8g9hAbrUcB0rjRgkh&#10;UPDB0DoJuMfF2lqm1spYquP8fVUo9DjMzBtmd5htLyYafedYwTpJQRA3TnfcKrheXh+fQfiArLF3&#10;TAru5OGwXzzsMNfuxhVN59CKCGGfowITwpBL6RtDFn3iBuLofbrRYohybKUe8RbhtpdZmj5Jix3H&#10;BYMDnQw1X+dvq2Bb2E09v1UuM7oM03vxUZeNU2q1nI8vIALN4T/81y60gmyzht8z8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iFjcUAAADcAAAADwAAAAAAAAAA&#10;AAAAAAChAgAAZHJzL2Rvd25yZXYueG1sUEsFBgAAAAAEAAQA+QAAAJMDAAAAAA==&#10;" strokecolor="#1f497d [3215]" strokeweight="1.5pt">
                  <v:stroke startarrow="open" endarrow="open"/>
                </v:shape>
                <v:rect id="Rectangle 154" o:spid="_x0000_s1032" style="position:absolute;left:5175;top:765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IlMYA&#10;AADcAAAADwAAAGRycy9kb3ducmV2LnhtbESPQWvCQBSE7wX/w/IEb3VjLKVEVxExrWAvjbl4e8k+&#10;k2D2bchuNe2vd4VCj8PMfMMs14NpxZV611hWMJtGIIhLqxuuFOTH9PkNhPPIGlvLpOCHHKxXo6cl&#10;Jtre+Iuuma9EgLBLUEHtfZdI6cqaDLqp7YiDd7a9QR9kX0nd4y3ATSvjKHqVBhsOCzV2tK2pvGTf&#10;RkG1z4bPnX3Pfz8ORZqnL4fidCmUmoyHzQKEp8H/h//ae60gnsfwOBOO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UIlMYAAADcAAAADwAAAAAAAAAAAAAAAACYAgAAZHJz&#10;L2Rvd25yZXYueG1sUEsFBgAAAAAEAAQA9QAAAIsDAAAAAA==&#10;" fillcolor="#4f81bd [3204]" strokecolor="#f2f2f2 [3041]" strokeweight="3pt">
                  <v:shadow on="t" color="#243f60 [1604]" opacity=".5" offset="1pt"/>
                </v:rect>
                <v:rect id="Rectangle 155" o:spid="_x0000_s1033" style="position:absolute;left:5610;top:752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X5sQA&#10;AADcAAAADwAAAGRycy9kb3ducmV2LnhtbESPzWoCQRCE7wHfYWghtzirkqCro6ggSY7+HPTW7nR2&#10;l+z0LDOtbt4+Ewh4LKrqK2q+7FyjbhRi7dnAcJCBIi68rbk0cDxsXyagoiBbbDyTgR+KsFz0nuaY&#10;W3/nHd32UqoE4ZijgUqkzbWORUUO48C3xMn78sGhJBlKbQPeE9w1epRlb9phzWmhwpY2FRXf+6sz&#10;sAvvx5MU+jW7TKfDIOvPSb09G/Pc71YzUEKdPML/7Q9rYDQew9+Zd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F+bEAAAA3AAAAA8AAAAAAAAAAAAAAAAAmAIAAGRycy9k&#10;b3ducmV2LnhtbFBLBQYAAAAABAAEAPUAAACJAwAAAAA=&#10;" fillcolor="#c2d69b [1942]" strokecolor="#9bbb59 [3206]" strokeweight="3pt">
                  <v:shadow on="t" color="#243f60 [1604]" opacity=".5" offset="1pt"/>
                </v:rect>
                <v:rect id="Rectangle 156" o:spid="_x0000_s1034" style="position:absolute;left:6570;top:752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PksUA&#10;AADcAAAADwAAAGRycy9kb3ducmV2LnhtbESPzW7CMBCE75V4B2sr9VYcKFSQYhCthChHfg70to23&#10;SdR4HdkLhLevkZB6HM3MN5rZonONOlOItWcDg34GirjwtubSwGG/ep6AioJssfFMBq4UYTHvPcww&#10;t/7CWzrvpFQJwjFHA5VIm2sdi4ocxr5viZP344NDSTKU2ga8JLhr9DDLXrXDmtNChS19VFT87k7O&#10;wDasD0cp9Dj7nk4HQd43k3r1ZczTY7d8AyXUyX/43v60BoYvI7idSUd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4+S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shape id="AutoShape 157" o:spid="_x0000_s1035" type="#_x0000_t32" alt="a" style="position:absolute;left:5175;top:869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ODjsUAAADcAAAADwAAAGRycy9kb3ducmV2LnhtbESPzWrDMBCE74G+g9hCbolch5bGsRxK&#10;oeBDIH+F5LhYG8vUWhlLdZy3jwqBHoeZ+YbJ16NtxUC9bxwreJknIIgrpxuuFXwfv2bvIHxA1tg6&#10;JgU38rAuniY5ZtpdeU/DIdQiQthnqMCE0GVS+sqQRT93HXH0Lq63GKLsa6l7vEa4bWWaJG/SYsNx&#10;wWBHn4aqn8OvVbAs7eI0bvcuNXoThl15Pm0qp9T0efxYgQg0hv/wo11qBeniFf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ODjsUAAADcAAAADwAAAAAAAAAA&#10;AAAAAAChAgAAZHJzL2Rvd25yZXYueG1sUEsFBgAAAAAEAAQA+QAAAJMDAAAAAA==&#10;" strokecolor="#1f497d [3215]" strokeweight="1.5pt">
                  <v:stroke startarrow="open" endarrow="open"/>
                </v:shape>
                <v:shape id="AutoShape 158" o:spid="_x0000_s1036" type="#_x0000_t32" alt="a" style="position:absolute;left:6270;top:869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Ed+cMAAADcAAAADwAAAGRycy9kb3ducmV2LnhtbESPT4vCMBTE78J+h/AW9qapFcStRhFB&#10;6EFY/yzo8dE8m2LzUpps7X57Iwgeh5n5DbNY9bYWHbW+cqxgPEpAEBdOV1wq+D1thzMQPiBrrB2T&#10;gn/ysFp+DBaYaXfnA3XHUIoIYZ+hAhNCk0npC0MW/cg1xNG7utZiiLItpW7xHuG2lmmSTKXFiuOC&#10;wYY2horb8c8q+M7t5Nz/HFxq9C50+/xy3hVOqa/Pfj0HEagP7/CrnWsF6WQK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hHfnDAAAA3AAAAA8AAAAAAAAAAAAA&#10;AAAAoQIAAGRycy9kb3ducmV2LnhtbFBLBQYAAAAABAAEAPkAAACRAwAAAAA=&#10;" strokecolor="#1f497d [3215]" strokeweight="1.5pt">
                  <v:stroke startarrow="open" endarrow="open"/>
                </v:shape>
                <v:shape id="AutoShape 159" o:spid="_x0000_s1037" type="#_x0000_t32" style="position:absolute;left:6270;top:562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nccUAAADcAAAADwAAAGRycy9kb3ducmV2LnhtbESPQWvCQBSE70L/w/KE3pqNKVRJXUVr&#10;pZ4qxlLo7ZF9bqLZtyG71fjvu0LB4zAz3zDTeW8bcabO144VjJIUBHHpdM1Gwdd+/TQB4QOyxsYx&#10;KbiSh/nsYTDFXLsL7+hcBCMihH2OCqoQ2lxKX1Zk0SeuJY7ewXUWQ5SdkbrDS4TbRmZp+iIt1hwX&#10;KmzpraLyVPxaBVtcrvAnPS6L1Uf2/nkK629jRko9DvvFK4hAfbiH/9sbrSB7HsPtTDw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FnccUAAADcAAAADwAAAAAAAAAA&#10;AAAAAAChAgAAZHJzL2Rvd25yZXYueG1sUEsFBgAAAAAEAAQA+QAAAJMDAAAAAA==&#10;" strokecolor="#92cddc [1944]" strokeweight="3pt">
                  <v:stroke dashstyle="dash"/>
                  <v:shadow color="#622423 [1605]" opacity=".5" offset="1pt"/>
                </v:shape>
                <v:shape id="AutoShape 160" o:spid="_x0000_s1038" type="#_x0000_t32" style="position:absolute;left:6465;top:562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7zA8IAAADcAAAADwAAAGRycy9kb3ducmV2LnhtbERPz2vCMBS+C/sfwhvsZlM7GFKNonOy&#10;nRS7IXh7NM+02ryUJtP635uD4PHj+z2d97YRF+p87VjBKElBEJdO12wU/P2uh2MQPiBrbByTght5&#10;mM9eBlPMtbvyji5FMCKGsM9RQRVCm0vpy4os+sS1xJE7us5iiLAzUnd4jeG2kVmafkiLNceGClv6&#10;rKg8F/9WwRaXKzykp2Wx+s6+Nuew3hszUurttV9MQATqw1P8cP9oBdl7XBvPxCM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7zA8IAAADcAAAADwAAAAAAAAAAAAAA&#10;AAChAgAAZHJzL2Rvd25yZXYueG1sUEsFBgAAAAAEAAQA+QAAAJADAAAAAA==&#10;" strokecolor="#92cddc [1944]" strokeweight="3pt">
                  <v:stroke dashstyle="dash"/>
                  <v:shadow color="#622423 [1605]" opacity=".5" offset="1pt"/>
                </v:shape>
                <v:group id="Group 200" o:spid="_x0000_s1039" style="position:absolute;left:5610;top:9117;width:1575;height:615" coordorigin="5610,9117" coordsize="1575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AutoShape 162" o:spid="_x0000_s1040" type="#_x0000_t32" style="position:absolute;left:5925;top:9132;width: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RzlsIAAADcAAAADwAAAGRycy9kb3ducmV2LnhtbERPyWrDMBC9B/oPYgq9JXLdEIIT2ZRC&#10;we2l1AnkOljjJbFGrqV6+fvqEOjx8fZjNptOjDS41rKC500Egri0uuVawfn0vt6DcB5ZY2eZFCzk&#10;IEsfVkdMtJ34m8bC1yKEsEtQQeN9n0jpyoYMuo3tiQNX2cGgD3CopR5wCuGmk3EU7aTBlkNDgz29&#10;NVTeil+joKwr95FHny8/l7a/7ubla5lMpdTT4/x6AOFp9v/iuzvXCuJtmB/OhCMg0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RzlsIAAADcAAAADwAAAAAAAAAAAAAA&#10;AAChAgAAZHJzL2Rvd25yZXYueG1sUEsFBgAAAAAEAAQA+QAAAJADAAAAAA==&#10;" strokecolor="red" strokeweight="1.5pt">
                    <v:stroke endarrow="open"/>
                    <v:shadow color="#243f60 [1604]" opacity=".5" offset="1pt"/>
                  </v:shape>
                  <v:shape id="AutoShape 163" o:spid="_x0000_s1041" type="#_x0000_t32" style="position:absolute;left:6465;top:9117;width:30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dq3MQAAADcAAAADwAAAGRycy9kb3ducmV2LnhtbESPzWrDMBCE74W+g9hCLqWRHUwobpRQ&#10;CjU59JIfaI+LtZVMpZWxFMd5+6gQyHGYmW+Y1WbyTow0xC6wgnJegCBug+7YKDgePl9eQcSErNEF&#10;JgUXirBZPz6ssNbhzDsa98mIDOFYowKbUl9LGVtLHuM89MTZ+w2Dx5TlYKQe8Jzh3slFUSylx47z&#10;gsWePiy1f/uTV1AdmrIxtsXvr7GpOmdOP5N7Vmr2NL2/gUg0pXv41t5qBYuqhP8z+Qj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2rcxAAAANwAAAAPAAAAAAAAAAAA&#10;AAAAAKECAABkcnMvZG93bnJldi54bWxQSwUGAAAAAAQABAD5AAAAkgMAAAAA&#10;" strokecolor="red" strokeweight="1.5pt">
                    <v:stroke endarrow="open"/>
                    <v:shadow color="#243f60 [1604]" opacity=".5" offset="1pt"/>
                  </v:shape>
                  <v:rect id="Rectangle 199" o:spid="_x0000_s1042" style="position:absolute;left:5610;top:9117;width:157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rvMIA&#10;AADcAAAADwAAAGRycy9kb3ducmV2LnhtbESPwWrDMBBE74H+g9hAb4kcU0pxIpsQSN1rXB9yXKyt&#10;bSqtjKTGbr6+KhR6HGbmDXOoFmvEjXwYHSvYbTMQxJ3TI/cK2vfz5gVEiMgajWNS8E0BqvJhdcBC&#10;u5kvdGtiLxKEQ4EKhhinQsrQDWQxbN1EnLwP5y3GJH0vtcc5wa2ReZY9S4sjp4UBJzoN1H02X1YB&#10;tZGz+vV8X+6na22P3lw0GaUe18txDyLSEv/Df+03rSB/yuH3TDoC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Su8wgAAANwAAAAPAAAAAAAAAAAAAAAAAJgCAABkcnMvZG93&#10;bnJldi54bWxQSwUGAAAAAAQABAD1AAAAhwMAAAAA&#10;" filled="f" stroked="f" strokecolor="#1f497d [3215]" strokeweight="1.5pt">
                    <v:textbox inset="0,0,0,0">
                      <w:txbxContent>
                        <w:p w:rsidR="00A1700F" w:rsidRPr="000A6B6F" w:rsidRDefault="00A1700F" w:rsidP="000A6B6F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0A6B6F">
                            <w:rPr>
                              <w:color w:val="FF0000"/>
                            </w:rPr>
                            <w:t>tol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DF6A73" w:rsidRDefault="00DF6A73" w:rsidP="00C31903"/>
    <w:p w:rsidR="00DF6A73" w:rsidRDefault="00DF6A73" w:rsidP="00C31903"/>
    <w:p w:rsidR="00DF6A73" w:rsidRDefault="00DF6A73" w:rsidP="00C31903"/>
    <w:p w:rsidR="00DF6A73" w:rsidRDefault="00DF6A73" w:rsidP="00C31903"/>
    <w:p w:rsidR="00DF6A73" w:rsidRDefault="00DF6A73" w:rsidP="00C31903"/>
    <w:p w:rsidR="00DF6A73" w:rsidRDefault="00DF6A73" w:rsidP="00C31903"/>
    <w:p w:rsidR="00810558" w:rsidRDefault="00810558" w:rsidP="00C31903"/>
    <w:p w:rsidR="00BA0F17" w:rsidRDefault="00BA0F17" w:rsidP="00C31903"/>
    <w:p w:rsidR="00BA0F17" w:rsidRDefault="00BA0F17" w:rsidP="000A6B6F">
      <w:pPr>
        <w:ind w:left="2880" w:hanging="2880"/>
      </w:pPr>
    </w:p>
    <w:p w:rsidR="004B6DB3" w:rsidRDefault="004B6DB3" w:rsidP="00C31903"/>
    <w:p w:rsidR="009200E4" w:rsidRDefault="009200E4" w:rsidP="009200E4">
      <w:pPr>
        <w:pStyle w:val="Figure"/>
        <w:ind w:left="720"/>
      </w:pPr>
      <w:r>
        <w:t>Figure 7: Vertical Soft Symmetry Group.</w:t>
      </w:r>
    </w:p>
    <w:p w:rsidR="00BA0F17" w:rsidRDefault="00BA0F17" w:rsidP="00C31903"/>
    <w:p w:rsidR="00810558" w:rsidRDefault="00810558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B6DB3" w:rsidRDefault="004B6DB3" w:rsidP="00C31903"/>
    <w:p w:rsidR="004E2B38" w:rsidRDefault="00283F7C" w:rsidP="00142433">
      <w:pPr>
        <w:pStyle w:val="Heading4"/>
      </w:pPr>
      <w:r>
        <w:t>Device Symmetry Soft Horizontal</w:t>
      </w:r>
    </w:p>
    <w:p w:rsidR="008432E5" w:rsidRDefault="008432E5" w:rsidP="008B56B8">
      <w:pPr>
        <w:pStyle w:val="ListParagraph"/>
        <w:numPr>
          <w:ilvl w:val="0"/>
          <w:numId w:val="12"/>
        </w:numPr>
      </w:pPr>
      <w:r>
        <w:t>Tolerance here is th</w:t>
      </w:r>
      <w:r w:rsidRPr="009200E4">
        <w:rPr>
          <w:rFonts w:cstheme="minorHAnsi"/>
        </w:rPr>
        <w:t xml:space="preserve">e </w:t>
      </w:r>
      <w:r w:rsidRPr="009200E4">
        <w:rPr>
          <w:rFonts w:cstheme="minorHAnsi"/>
          <w:color w:val="000000"/>
        </w:rPr>
        <w:t>difference of device median axis from the combined group media axis</w:t>
      </w:r>
      <w:r>
        <w:t>.</w:t>
      </w:r>
    </w:p>
    <w:p w:rsidR="004E2B38" w:rsidRPr="004E2B38" w:rsidRDefault="0093505B" w:rsidP="004E2B3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159385</wp:posOffset>
                </wp:positionV>
                <wp:extent cx="4333875" cy="2232025"/>
                <wp:effectExtent l="27940" t="0" r="19685" b="27940"/>
                <wp:wrapNone/>
                <wp:docPr id="203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3875" cy="2232025"/>
                          <a:chOff x="2969" y="2835"/>
                          <a:chExt cx="6825" cy="3515"/>
                        </a:xfrm>
                      </wpg:grpSpPr>
                      <wpg:grpSp>
                        <wpg:cNvPr id="204" name="Group 202"/>
                        <wpg:cNvGrpSpPr>
                          <a:grpSpLocks/>
                        </wpg:cNvGrpSpPr>
                        <wpg:grpSpPr bwMode="auto">
                          <a:xfrm>
                            <a:off x="7858" y="2835"/>
                            <a:ext cx="1260" cy="541"/>
                            <a:chOff x="7889" y="2100"/>
                            <a:chExt cx="1260" cy="541"/>
                          </a:xfrm>
                        </wpg:grpSpPr>
                        <wps:wsp>
                          <wps:cNvPr id="205" name="AutoShap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94" y="2640"/>
                              <a:ext cx="34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AutoShape 1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730" y="2640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AutoShap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89" y="2100"/>
                              <a:ext cx="1260" cy="43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00F" w:rsidRPr="00A801E1" w:rsidRDefault="00A1700F" w:rsidP="00A801E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A801E1">
                                  <w:rPr>
                                    <w:color w:val="FF0000"/>
                                  </w:rPr>
                                  <w:t>tol</w:t>
                                </w:r>
                              </w:p>
                              <w:p w:rsidR="00A1700F" w:rsidRDefault="00A1700F" w:rsidP="0050698A"/>
                              <w:p w:rsidR="00A1700F" w:rsidRPr="0050698A" w:rsidRDefault="00A1700F" w:rsidP="0050698A"/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208" name="Group 487"/>
                        <wpg:cNvGrpSpPr>
                          <a:grpSpLocks/>
                        </wpg:cNvGrpSpPr>
                        <wpg:grpSpPr bwMode="auto">
                          <a:xfrm>
                            <a:off x="2969" y="3270"/>
                            <a:ext cx="6825" cy="3080"/>
                            <a:chOff x="2969" y="3270"/>
                            <a:chExt cx="6825" cy="3080"/>
                          </a:xfrm>
                        </wpg:grpSpPr>
                        <wps:wsp>
                          <wps:cNvPr id="209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9" y="453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999" y="453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4" y="453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4" y="453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AutoShape 174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9" y="570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4" name="AutoShape 175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4" y="570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AutoShap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9" y="3770"/>
                              <a:ext cx="1" cy="258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AutoShape 1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84" y="3270"/>
                              <a:ext cx="1" cy="308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AutoShap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9" y="3920"/>
                              <a:ext cx="210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AutoShap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9" y="4275"/>
                              <a:ext cx="2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AutoShape 1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308" y="3270"/>
                              <a:ext cx="1" cy="308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AutoShap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10" y="3921"/>
                              <a:ext cx="210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AutoShape 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60" y="3770"/>
                              <a:ext cx="1" cy="258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AutoShape 483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4" y="570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AutoShape 484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99" y="570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AutoShape 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9" y="5538"/>
                              <a:ext cx="2775" cy="1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AutoShap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69" y="4668"/>
                              <a:ext cx="2775" cy="1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43" style="position:absolute;margin-left:58.45pt;margin-top:12.55pt;width:341.25pt;height:175.75pt;z-index:251957248" coordorigin="2969,2835" coordsize="6825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">
                <v:group id="Group 202" o:spid="_x0000_s1044" style="position:absolute;left:7858;top:2835;width:1260;height:541" coordorigin="7889,2100" coordsize="1260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utoShape 184" o:spid="_x0000_s1045" type="#_x0000_t32" style="position:absolute;left:7994;top:2640;width: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lpzsMAAADcAAAADwAAAGRycy9kb3ducmV2LnhtbESPT2sCMRTE74LfITzBmyYqFVmNIkJB&#10;eym1Ba+Pzds/unnZbqK7++2bguBxmJnfMJtdZyvxoMaXjjXMpgoEcepMybmGn+/3yQqED8gGK8ek&#10;oScPu+1wsMHEuJa/6HEOuYgQ9glqKEKoEyl9WpBFP3U1cfQy11gMUTa5NA22EW4rOVdqKS2WHBcK&#10;rOlQUHo7362GNM/86ag+Fr+Xsr4uu/6zb22m9XjU7dcgAnXhFX62j0bDXL3B/5l4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pac7DAAAA3AAAAA8AAAAAAAAAAAAA&#10;AAAAoQIAAGRycy9kb3ducmV2LnhtbFBLBQYAAAAABAAEAPkAAACRAwAAAAA=&#10;" strokecolor="red" strokeweight="1.5pt">
                    <v:stroke endarrow="open"/>
                    <v:shadow color="#243f60 [1604]" opacity=".5" offset="1pt"/>
                  </v:shape>
                  <v:shape id="AutoShape 185" o:spid="_x0000_s1046" type="#_x0000_t32" style="position:absolute;left:8730;top:2640;width:30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LaMQAAADcAAAADwAAAGRycy9kb3ducmV2LnhtbESPT2sCMRTE7wW/Q3iFXkrNKiJla5Qi&#10;uHjw4h+wx8fmNVmavCybuG6/vREEj8PM/IZZrAbvRE9dbAIrmIwLEMR10A0bBafj5uMTREzIGl1g&#10;UvBPEVbL0csCSx2uvKf+kIzIEI4lKrAptaWUsbbkMY5DS5y939B5TFl2RuoOrxnunZwWxVx6bDgv&#10;WGxpban+O1y8gtmxmlTG1nje9dWscebyM7h3pd5eh+8vEImG9Aw/2lutYFrM4X4mHw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EtoxAAAANwAAAAPAAAAAAAAAAAA&#10;AAAAAKECAABkcnMvZG93bnJldi54bWxQSwUGAAAAAAQABAD5AAAAkgMAAAAA&#10;" strokecolor="red" strokeweight="1.5pt">
                    <v:stroke endarrow="open"/>
                    <v:shadow color="#243f60 [1604]" opacity=".5" offset="1pt"/>
                  </v:shape>
                  <v:roundrect id="AutoShape 188" o:spid="_x0000_s1047" style="position:absolute;left:7889;top:2100;width:1260;height: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Uk8YA&#10;AADcAAAADwAAAGRycy9kb3ducmV2LnhtbESPQUsDMRSE74L/ITyhN5u4UGvXpkULBaWH1ioUb8/N&#10;M7u4eVmSuN3++6YgeBxm5htmvhxcK3oKsfGs4W6sQBBX3jRsNXy8r28fQMSEbLD1TBpOFGG5uL6a&#10;Y2n8kd+o3ycrMoRjiRrqlLpSyljV5DCOfUecvW8fHKYsg5Um4DHDXSsLpe6lw4bzQo0drWqqfva/&#10;TkM4PH9uvvpZc3o9bHu129pZMbFaj26Gp0cQiYb0H/5rvxgNhZrC5Uw+An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xUk8YAAADcAAAADwAAAAAAAAAAAAAAAACYAgAAZHJz&#10;L2Rvd25yZXYueG1sUEsFBgAAAAAEAAQA9QAAAIsDAAAAAA==&#10;" filled="f" stroked="f" strokecolor="#1f497d [3215]" strokeweight="1.5pt">
                    <v:textbox inset="0,0,0,0">
                      <w:txbxContent>
                        <w:p w:rsidR="00A1700F" w:rsidRPr="00A801E1" w:rsidRDefault="00A1700F" w:rsidP="00A801E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A801E1">
                            <w:rPr>
                              <w:color w:val="FF0000"/>
                            </w:rPr>
                            <w:t>tol</w:t>
                          </w:r>
                        </w:p>
                        <w:p w:rsidR="00A1700F" w:rsidRDefault="00A1700F" w:rsidP="0050698A"/>
                        <w:p w:rsidR="00A1700F" w:rsidRPr="0050698A" w:rsidRDefault="00A1700F" w:rsidP="0050698A"/>
                      </w:txbxContent>
                    </v:textbox>
                  </v:roundrect>
                </v:group>
                <v:group id="Group 487" o:spid="_x0000_s1048" style="position:absolute;left:2969;top:3270;width:6825;height:3080" coordorigin="2969,3270" coordsize="6825,3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165" o:spid="_x0000_s1049" style="position:absolute;left:8039;top:453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qscQA&#10;AADcAAAADwAAAGRycy9kb3ducmV2LnhtbESPQWsCMRSE74X+h/AK3mqioLhbo7QFsT1qPbS3183r&#10;7tLNy5I8dfvvG0HwOMzMN8xyPfhOnSimNrCFydiAIq6Ca7m2cPjYPC5AJUF22AUmC3+UYL26v1ti&#10;6cKZd3TaS60yhFOJFhqRvtQ6VQ15TOPQE2fvJ0SPkmWstYt4znDf6akxc+2x5bzQYE+vDVW/+6O3&#10;sIvbw6dUema+i2IS5eV90W6+rB09DM9PoIQGuYWv7TdnYWoKuJz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6rHEAAAA3AAAAA8AAAAAAAAAAAAAAAAAmAIAAGRycy9k&#10;b3ducmV2LnhtbFBLBQYAAAAABAAEAPUAAACJAwAAAAA=&#10;" fillcolor="#c2d69b [1942]" strokecolor="#9bbb59 [3206]" strokeweight="3pt">
                    <v:shadow on="t" color="#243f60 [1604]" opacity=".5" offset="1pt"/>
                  </v:rect>
                  <v:rect id="Rectangle 166" o:spid="_x0000_s1050" style="position:absolute;left:8999;top:453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V8cEA&#10;AADcAAAADwAAAGRycy9kb3ducmV2LnhtbERPS2vCQBC+F/wPywje6iaCRVNX0YJojz4Oeptmp0lo&#10;djbsTjX+e/dQ6PHjey9WvWvVjUJsPBvIxxko4tLbhisD59P2dQYqCrLF1jMZeFCE1XLwssDC+jsf&#10;6HaUSqUQjgUaqEW6QutY1uQwjn1HnLhvHxxKgqHSNuA9hbtWT7LsTTtsODXU2NFHTeXP8dcZOITd&#10;+SKlnmZf83keZPM5a7ZXY0bDfv0OSqiXf/Gfe28NTPI0P51JR0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11fHBAAAA3AAAAA8AAAAAAAAAAAAAAAAAmAIAAGRycy9kb3du&#10;cmV2LnhtbFBLBQYAAAAABAAEAPUAAACGAwAAAAA=&#10;" fillcolor="#c2d69b [1942]" strokecolor="#9bbb59 [3206]" strokeweight="3pt">
                    <v:shadow on="t" color="#243f60 [1604]" opacity=".5" offset="1pt"/>
                  </v:rect>
                  <v:rect id="Rectangle 172" o:spid="_x0000_s1051" style="position:absolute;left:3404;top:453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wasQA&#10;AADcAAAADwAAAGRycy9kb3ducmV2LnhtbESPQWvCQBSE7wX/w/KE3uomQkWjq9iCtD1qPdTbM/tM&#10;gtm3YfdV03/fFQSPw8x8wyxWvWvVhUJsPBvIRxko4tLbhisD++/NyxRUFGSLrWcy8EcRVsvB0wIL&#10;66+8pctOKpUgHAs0UIt0hdaxrMlhHPmOOHknHxxKkqHSNuA1wV2rx1k20Q4bTgs1dvReU3ne/ToD&#10;2/Cx/5FSv2bH2SwP8vY1bTYHY56H/XoOSqiXR/je/rQGxnkOtzPpCO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5cGrEAAAA3AAAAA8AAAAAAAAAAAAAAAAAmAIAAGRycy9k&#10;b3ducmV2LnhtbFBLBQYAAAAABAAEAPUAAACJAwAAAAA=&#10;" fillcolor="#c2d69b [1942]" strokecolor="#9bbb59 [3206]" strokeweight="3pt">
                    <v:shadow on="t" color="#243f60 [1604]" opacity=".5" offset="1pt"/>
                  </v:rect>
                  <v:rect id="Rectangle 173" o:spid="_x0000_s1052" style="position:absolute;left:4364;top:453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uHcQA&#10;AADcAAAADwAAAGRycy9kb3ducmV2LnhtbESPQWvCQBSE70L/w/IK3nSTgKLRVdqC1B61Htrba/aZ&#10;hGbfht1Xjf++KxR6HGbmG2a9HVynLhRi69lAPs1AEVfetlwbOL3vJgtQUZAtdp7JwI0ibDcPozWW&#10;1l/5QJej1CpBOJZooBHpS61j1ZDDOPU9cfLOPjiUJEOtbcBrgrtOF1k21w5bTgsN9vTSUPV9/HEG&#10;DuH19CGVnmVfy2Ue5Plt0e4+jRk/Dk8rUEKD/If/2ntroMgLuJ9JR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r7h3EAAAA3AAAAA8AAAAAAAAAAAAAAAAAmAIAAGRycy9k&#10;b3ducmV2LnhtbFBLBQYAAAAABAAEAPUAAACJAwAAAAA=&#10;" fillcolor="#c2d69b [1942]" strokecolor="#9bbb59 [3206]" strokeweight="3pt">
                    <v:shadow on="t" color="#243f60 [1604]" opacity=".5" offset="1pt"/>
                  </v:rect>
                  <v:shape id="AutoShape 174" o:spid="_x0000_s1053" type="#_x0000_t32" alt="a" style="position:absolute;left:2969;top:570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PiAcUAAADcAAAADwAAAGRycy9kb3ducmV2LnhtbESPwWrDMBBE74X8g9hAbrUcB0rjRgkh&#10;UPDB0DoJuMfF2lqm1spYquP8fVUo9DjMzBtmd5htLyYafedYwTpJQRA3TnfcKrheXh+fQfiArLF3&#10;TAru5OGwXzzsMNfuxhVN59CKCGGfowITwpBL6RtDFn3iBuLofbrRYohybKUe8RbhtpdZmj5Jix3H&#10;BYMDnQw1X+dvq2Bb2E09v1UuM7oM03vxUZeNU2q1nI8vIALN4T/81y60gmy9gd8z8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PiAcUAAADcAAAADwAAAAAAAAAA&#10;AAAAAAChAgAAZHJzL2Rvd25yZXYueG1sUEsFBgAAAAAEAAQA+QAAAJMDAAAAAA==&#10;" strokecolor="#1f497d [3215]" strokeweight="1.5pt">
                    <v:stroke startarrow="open" endarrow="open"/>
                  </v:shape>
                  <v:shape id="AutoShape 175" o:spid="_x0000_s1054" type="#_x0000_t32" alt="a" style="position:absolute;left:4064;top:570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p6dcQAAADcAAAADwAAAGRycy9kb3ducmV2LnhtbESPT4vCMBTE74LfITxhb5paZXG7RhFB&#10;6EFY/4F7fDRvm2LzUppYu99+Iwh7HGbmN8xy3dtadNT6yrGC6SQBQVw4XXGp4HLejRcgfEDWWDsm&#10;Bb/kYb0aDpaYaffgI3WnUIoIYZ+hAhNCk0npC0MW/cQ1xNH7ca3FEGVbSt3iI8JtLdMkeZcWK44L&#10;BhvaGipup7tV8JHb2bX/OrrU6H3oDvn3dV84pd5G/eYTRKA+/Idf7VwrSKdzeJ6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np1xAAAANwAAAAPAAAAAAAAAAAA&#10;AAAAAKECAABkcnMvZG93bnJldi54bWxQSwUGAAAAAAQABAD5AAAAkgMAAAAA&#10;" strokecolor="#1f497d [3215]" strokeweight="1.5pt">
                    <v:stroke startarrow="open" endarrow="open"/>
                  </v:shape>
                  <v:shape id="AutoShape 177" o:spid="_x0000_s1055" type="#_x0000_t32" style="position:absolute;left:6209;top:3770;width:1;height:2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oA/cUAAADcAAAADwAAAGRycy9kb3ducmV2LnhtbESPzWrDMBCE74G8g9hCb7FsQ0pxo4Tm&#10;j/aUULcEclusrezGWhlLTdy3jwKFHIeZ+YaZLQbbijP1vnGsIEtSEMSV0w0bBV+f28kzCB+QNbaO&#10;ScEfeVjMx6MZFtpd+IPOZTAiQtgXqKAOoSuk9FVNFn3iOuLofbveYoiyN1L3eIlw28o8TZ+kxYbj&#10;Qo0drWqqTuWvVbDH5RqP6c+yXL/lm90pbA/GZEo9PgyvLyACDeEe/m+/awV5NoXbmX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oA/cUAAADcAAAADwAAAAAAAAAA&#10;AAAAAAChAgAAZHJzL2Rvd25yZXYueG1sUEsFBgAAAAAEAAQA+QAAAJMDAAAAAA==&#10;" strokecolor="#92cddc [1944]" strokeweight="3pt">
                    <v:stroke dashstyle="dash"/>
                    <v:shadow color="#622423 [1605]" opacity=".5" offset="1pt"/>
                  </v:shape>
                  <v:shape id="AutoShape 178" o:spid="_x0000_s1056" type="#_x0000_t32" style="position:absolute;left:8684;top:3270;width:1;height:3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yWF8IAAADcAAAADwAAAGRycy9kb3ducmV2LnhtbESPT4vCMBTE7wt+h/CEvYim9uBK1ygi&#10;CIIn/1y8PZpnU7Z5KUm01U+/EQSPw8z8hlmsetuIO/lQO1YwnWQgiEuna64UnE/b8RxEiMgaG8ek&#10;4EEBVsvB1wIL7To+0P0YK5EgHApUYGJsCylDachimLiWOHlX5y3GJH0ltccuwW0j8yybSYs1pwWD&#10;LW0MlX/Hm1WAl3xvRj8jfvh+L7l5Vj5eOqW+h/36F0SkPn7C7/ZOK8inM3idSUd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yWF8IAAADcAAAADwAAAAAAAAAAAAAA&#10;AAChAgAAZHJzL2Rvd25yZXYueG1sUEsFBgAAAAAEAAQA+QAAAJADAAAAAA==&#10;" strokecolor="#92cddc [1944]" strokeweight="3pt">
                    <v:stroke dashstyle="dash"/>
                    <v:shadow color="#622423 [1605]" opacity=".5" offset="1pt"/>
                  </v:shape>
                  <v:shape id="AutoShape 179" o:spid="_x0000_s1057" type="#_x0000_t32" style="position:absolute;left:4109;top:3920;width:21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jkAsQAAADcAAAADwAAAGRycy9kb3ducmV2LnhtbESPT4vCMBTE74LfITxhb5pawXW7RhFB&#10;6EFY/4F7fDRvm2LzUppYu99+Iwh7HGbmN8xy3dtadNT6yrGC6SQBQVw4XXGp4HLejRcgfEDWWDsm&#10;Bb/kYb0aDpaYaffgI3WnUIoIYZ+hAhNCk0npC0MW/cQ1xNH7ca3FEGVbSt3iI8JtLdMkmUuLFccF&#10;gw1tDRW3090q+Mjt7Np/HV1q9D50h/z7ui+cUm+jfvMJIlAf/sOvdq4VpNN3eJ6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GOQCxAAAANwAAAAPAAAAAAAAAAAA&#10;AAAAAKECAABkcnMvZG93bnJldi54bWxQSwUGAAAAAAQABAD5AAAAkgMAAAAA&#10;" strokecolor="#1f497d [3215]" strokeweight="1.5pt">
                    <v:stroke startarrow="open" endarrow="open"/>
                  </v:shape>
                  <v:shape id="AutoShape 180" o:spid="_x0000_s1058" type="#_x0000_t32" style="position:absolute;left:6209;top:4275;width:24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qd8IAAADcAAAADwAAAGRycy9kb3ducmV2LnhtbERPz2vCMBS+C/4P4Qm7aVoZcdSmZVRk&#10;u2ygG/P6aJ5tXfNSmkzrf78cBjt+fL/zcrK9uNLoO8ca0lUCgrh2puNGw+fHfvkEwgdkg71j0nAn&#10;D2Uxn+WYGXfjA12PoRExhH2GGtoQhkxKX7dk0a/cQBy5sxsthgjHRpoRbzHc9nKdJEpa7Dg2tDhQ&#10;1VL9ffyxGk5qZ77eq03Xu5fH5vJ2V6oalNYPi+l5CyLQFP7Ff+5Xo2GdxrXxTDw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Eqd8IAAADcAAAADwAAAAAAAAAAAAAA&#10;AAChAgAAZHJzL2Rvd25yZXYueG1sUEsFBgAAAAAEAAQA+QAAAJADAAAAAA==&#10;" strokecolor="#00b050" strokeweight="1.5pt">
                    <v:stroke startarrow="open" endarrow="open"/>
                  </v:shape>
                  <v:shape id="AutoShape 183" o:spid="_x0000_s1059" type="#_x0000_t32" style="position:absolute;left:8308;top:3270;width:1;height:30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MCZcQAAADcAAAADwAAAGRycy9kb3ducmV2LnhtbESPwWrDMBBE74X8g9hALqGW40ObuFFC&#10;KBQCPtXNxbfF2lqm1spISuz066tCocdhZt4w++NsB3EjH3rHCjZZDoK4dbrnTsHl4+1xCyJEZI2D&#10;Y1JwpwDHw+Jhj6V2E7/TrY6dSBAOJSowMY6llKE1ZDFkbiRO3qfzFmOSvpPa45TgdpBFnj9Jiz2n&#10;BYMjvRpqv+qrVYBNUZn185rvfq4kD9+dj82k1Go5n15ARJrjf/ivfdYKis0Ofs+kIyA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QwJlxAAAANwAAAAPAAAAAAAAAAAA&#10;AAAAAKECAABkcnMvZG93bnJldi54bWxQSwUGAAAAAAQABAD5AAAAkgMAAAAA&#10;" strokecolor="#92cddc [1944]" strokeweight="3pt">
                    <v:stroke dashstyle="dash"/>
                    <v:shadow color="#622423 [1605]" opacity=".5" offset="1pt"/>
                  </v:shape>
                  <v:shape id="AutoShape 182" o:spid="_x0000_s1060" type="#_x0000_t32" style="position:absolute;left:6210;top:3921;width:21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22y8AAAADcAAAADwAAAGRycy9kb3ducmV2LnhtbERPy4rCMBTdC/5DuII7Ta0waMcogyB0&#10;IYwvqMtLc6cp09yUJtbO35vFgMvDeW92g21ET52vHStYzBMQxKXTNVcKbtfDbAXCB2SNjWNS8Ece&#10;dtvxaIOZdk8+U38JlYgh7DNUYEJoMyl9aciin7uWOHI/rrMYIuwqqTt8xnDbyDRJPqTFmmODwZb2&#10;hsrfy8MqWOd2WQzfZ5cafQz9Kb8Xx9IpNZ0MX58gAg3hLf5351pBmsb58Uw8AnL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dtsvAAAAA3AAAAA8AAAAAAAAAAAAAAAAA&#10;oQIAAGRycy9kb3ducmV2LnhtbFBLBQYAAAAABAAEAPkAAACOAwAAAAA=&#10;" strokecolor="#1f497d [3215]" strokeweight="1.5pt">
                    <v:stroke startarrow="open" endarrow="open"/>
                  </v:shape>
                  <v:shape id="AutoShape 482" o:spid="_x0000_s1061" type="#_x0000_t32" style="position:absolute;left:4060;top:3770;width:1;height:2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3MQ8UAAADcAAAADwAAAGRycy9kb3ducmV2LnhtbESPQWvCQBSE70L/w/IKvekmOZSSuoqp&#10;lfZUMRbB2yP73KTJvg3Zrab/visIHoeZ+YaZL0fbiTMNvnGsIJ0lIIgrpxs2Cr73m+kLCB+QNXaO&#10;ScEfeVguHiZzzLW78I7OZTAiQtjnqKAOoc+l9FVNFv3M9cTRO7nBYohyMFIPeIlw28ksSZ6lxYbj&#10;Qo09vdVUteWvVbDFYo3H5Kco1x/Z+1cbNgdjUqWeHsfVK4hAY7iHb+1PrSDLUrieiU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3MQ8UAAADcAAAADwAAAAAAAAAA&#10;AAAAAAChAgAAZHJzL2Rvd25yZXYueG1sUEsFBgAAAAAEAAQA+QAAAJMDAAAAAA==&#10;" strokecolor="#92cddc [1944]" strokeweight="3pt">
                    <v:stroke dashstyle="dash"/>
                    <v:shadow color="#622423 [1605]" opacity=".5" offset="1pt"/>
                  </v:shape>
                  <v:shape id="AutoShape 483" o:spid="_x0000_s1062" type="#_x0000_t32" alt="a" style="position:absolute;left:7604;top:570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ONJ8QAAADcAAAADwAAAGRycy9kb3ducmV2LnhtbESPwWrDMBBE74X8g9hAb41cBUrrWg4l&#10;EPAhkCYppMfF2lgm1spYiuP+fVQo9DjMzBumWE2uEyMNofWs4XmRgSCuvWm50fB13Dy9gggR2WDn&#10;mTT8UIBVOXsoMDf+xnsaD7ERCcIhRw02xj6XMtSWHIaF74mTd/aDw5jk0Egz4C3BXSdVlr1Ihy2n&#10;BYs9rS3Vl8PVaXir3PI07fZeWbON42f1fdrWXuvH+fTxDiLSFP/Df+3KaFBKwe+ZdAR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A40nxAAAANwAAAAPAAAAAAAAAAAA&#10;AAAAAKECAABkcnMvZG93bnJldi54bWxQSwUGAAAAAAQABAD5AAAAkgMAAAAA&#10;" strokecolor="#1f497d [3215]" strokeweight="1.5pt">
                    <v:stroke startarrow="open" endarrow="open"/>
                  </v:shape>
                  <v:shape id="AutoShape 484" o:spid="_x0000_s1063" type="#_x0000_t32" alt="a" style="position:absolute;left:8699;top:570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8ovMQAAADcAAAADwAAAGRycy9kb3ducmV2LnhtbESPwWrDMBBE74H+g9hCb4lcB0LrRgmh&#10;EPDB0NgJpMfF2lom1spYiu3+fVUo9DjMzBtmu59tJ0YafOtYwfMqAUFcO91yo+ByPi5fQPiArLFz&#10;TAq+ycN+97DYYqbdxCWNVWhEhLDPUIEJoc+k9LUhi37leuLofbnBYohyaKQecIpw28k0STbSYstx&#10;wWBP74bqW3W3Cl5zu77OH6VLjS7CeMo/r0XtlHp6nA9vIALN4T/81861gjRdw++ZeAT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Tyi8xAAAANwAAAAPAAAAAAAAAAAA&#10;AAAAAKECAABkcnMvZG93bnJldi54bWxQSwUGAAAAAAQABAD5AAAAkgMAAAAA&#10;" strokecolor="#1f497d [3215]" strokeweight="1.5pt">
                    <v:stroke startarrow="open" endarrow="open"/>
                  </v:shape>
                  <v:shape id="AutoShape 485" o:spid="_x0000_s1064" type="#_x0000_t32" style="position:absolute;left:5069;top:5538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fA08MAAADcAAAADwAAAGRycy9kb3ducmV2LnhtbESPQWvCQBSE7wX/w/IEb3WToCVEV1Eh&#10;oPZUK/T6yD6T4O7bkF01/nu3UOhxmPlmmOV6sEbcqfetYwXpNAFBXDndcq3g/F2+5yB8QNZoHJOC&#10;J3lYr0ZvSyy0e/AX3U+hFrGEfYEKmhC6QkpfNWTRT11HHL2L6y2GKPta6h4fsdwamSXJh7TYclxo&#10;sKNdQ9X1dLMKssM5N+XnMz262Y9Jt/O8Lo9eqcl42CxABBrCf/iP3uvIZTP4PROP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nwNPDAAAA3AAAAA8AAAAAAAAAAAAA&#10;AAAAoQIAAGRycy9kb3ducmV2LnhtbFBLBQYAAAAABAAEAPkAAACRAwAAAAA=&#10;" strokecolor="#f79646 [3209]" strokeweight="3pt">
                    <v:stroke dashstyle="dash"/>
                  </v:shape>
                  <v:shape id="AutoShape 486" o:spid="_x0000_s1065" type="#_x0000_t32" style="position:absolute;left:5069;top:4668;width:27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lSMQAAADcAAAADwAAAGRycy9kb3ducmV2LnhtbESPwWrDMBBE74H+g9hCb4ls0xTjWg5J&#10;wNAmp7qBXhdra5tIK2OpifP3VaGQ4zDzZphyM1sjLjT5wbGCdJWAIG6dHrhTcPqslzkIH5A1Gsek&#10;4EYeNtXDosRCuyt/0KUJnYgl7AtU0IcwFlL6tieLfuVG4uh9u8liiHLqpJ7wGsutkVmSvEiLA8eF&#10;Hkfa99Semx+rIHs/5aY+3tKDe/4y6W6dd/XBK/X0OG9fQQSawz38T7/pyGVr+DsTj4C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a2VIxAAAANwAAAAPAAAAAAAAAAAA&#10;AAAAAKECAABkcnMvZG93bnJldi54bWxQSwUGAAAAAAQABAD5AAAAkgMAAAAA&#10;" strokecolor="#f79646 [3209]" strokeweight="3pt">
                    <v:stroke dashstyle="dash"/>
                  </v:shape>
                </v:group>
              </v:group>
            </w:pict>
          </mc:Fallback>
        </mc:AlternateContent>
      </w:r>
    </w:p>
    <w:p w:rsidR="009200E4" w:rsidRDefault="009200E4" w:rsidP="009200E4">
      <w:pPr>
        <w:pStyle w:val="Figure"/>
        <w:ind w:left="720"/>
      </w:pPr>
      <w:bookmarkStart w:id="32" w:name="_Toc282523364"/>
    </w:p>
    <w:p w:rsidR="009200E4" w:rsidRDefault="009200E4" w:rsidP="000A6B6F">
      <w:pPr>
        <w:pStyle w:val="Figure"/>
        <w:ind w:left="5040" w:hanging="4320"/>
      </w:pPr>
    </w:p>
    <w:p w:rsidR="009200E4" w:rsidRDefault="009200E4" w:rsidP="009200E4">
      <w:pPr>
        <w:pStyle w:val="Figure"/>
        <w:ind w:left="720"/>
      </w:pPr>
    </w:p>
    <w:p w:rsidR="009200E4" w:rsidRDefault="009200E4" w:rsidP="009200E4">
      <w:pPr>
        <w:pStyle w:val="Figure"/>
        <w:ind w:left="720"/>
      </w:pPr>
    </w:p>
    <w:p w:rsidR="009200E4" w:rsidRDefault="0093505B" w:rsidP="009200E4">
      <w:pPr>
        <w:pStyle w:val="Figure"/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13335</wp:posOffset>
                </wp:positionV>
                <wp:extent cx="1362075" cy="552450"/>
                <wp:effectExtent l="27940" t="22860" r="38735" b="53340"/>
                <wp:wrapNone/>
                <wp:docPr id="202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margin-left:58.45pt;margin-top:1.05pt;width:107.25pt;height:43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13335</wp:posOffset>
                </wp:positionV>
                <wp:extent cx="1362075" cy="552450"/>
                <wp:effectExtent l="27940" t="22860" r="38735" b="53340"/>
                <wp:wrapNone/>
                <wp:docPr id="201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26" style="position:absolute;margin-left:290.2pt;margin-top:1.05pt;width:107.25pt;height:4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</w:p>
    <w:p w:rsidR="009200E4" w:rsidRDefault="009200E4" w:rsidP="009200E4">
      <w:pPr>
        <w:pStyle w:val="Figure"/>
        <w:ind w:left="720"/>
      </w:pPr>
    </w:p>
    <w:p w:rsidR="009200E4" w:rsidRDefault="009200E4" w:rsidP="009200E4">
      <w:pPr>
        <w:pStyle w:val="Figure"/>
        <w:ind w:left="720"/>
      </w:pPr>
    </w:p>
    <w:p w:rsidR="00A801E1" w:rsidRDefault="00A801E1" w:rsidP="009200E4">
      <w:pPr>
        <w:pStyle w:val="Figure"/>
        <w:ind w:left="720"/>
      </w:pPr>
    </w:p>
    <w:p w:rsidR="00A801E1" w:rsidRDefault="00A801E1" w:rsidP="009200E4">
      <w:pPr>
        <w:pStyle w:val="Figure"/>
        <w:ind w:left="720"/>
      </w:pPr>
    </w:p>
    <w:p w:rsidR="00A801E1" w:rsidRDefault="00A801E1" w:rsidP="009200E4">
      <w:pPr>
        <w:pStyle w:val="Figure"/>
        <w:ind w:left="720"/>
      </w:pPr>
    </w:p>
    <w:p w:rsidR="009200E4" w:rsidRDefault="009200E4" w:rsidP="009200E4">
      <w:pPr>
        <w:pStyle w:val="Figure"/>
        <w:ind w:left="720"/>
      </w:pPr>
      <w:r>
        <w:t>Figure 8: Horizontal Soft Symmetry Group.</w:t>
      </w:r>
    </w:p>
    <w:p w:rsidR="004B6DB3" w:rsidRDefault="004B6DB3" w:rsidP="009200E4">
      <w:pPr>
        <w:pStyle w:val="Figure"/>
        <w:ind w:left="720"/>
      </w:pPr>
    </w:p>
    <w:p w:rsidR="009200E4" w:rsidRDefault="00283F7C" w:rsidP="004B6DB3">
      <w:pPr>
        <w:pStyle w:val="Heading4"/>
      </w:pPr>
      <w:r>
        <w:t xml:space="preserve">Device </w:t>
      </w:r>
      <w:r w:rsidR="009200E4">
        <w:t xml:space="preserve">Symmetry </w:t>
      </w:r>
      <w:r>
        <w:t>Soft</w:t>
      </w:r>
      <w:r w:rsidR="009200E4">
        <w:t xml:space="preserve"> Hard Constraints</w:t>
      </w:r>
    </w:p>
    <w:p w:rsidR="004B6DB3" w:rsidRDefault="004B6DB3" w:rsidP="008B56B8">
      <w:pPr>
        <w:pStyle w:val="Figure"/>
        <w:numPr>
          <w:ilvl w:val="0"/>
          <w:numId w:val="12"/>
        </w:numPr>
      </w:pPr>
      <w:r>
        <w:t>A special user specified force value of “-1” generates hard constraints also for devices symmetrical under tolerance.</w:t>
      </w:r>
    </w:p>
    <w:p w:rsidR="00A0589F" w:rsidRDefault="00A0589F" w:rsidP="00A0589F">
      <w:pPr>
        <w:pStyle w:val="Figure"/>
      </w:pPr>
    </w:p>
    <w:p w:rsidR="00A0589F" w:rsidRDefault="00283F7C" w:rsidP="00A3337E">
      <w:pPr>
        <w:pStyle w:val="Heading3"/>
      </w:pPr>
      <w:bookmarkStart w:id="33" w:name="_Toc353546968"/>
      <w:r>
        <w:t xml:space="preserve">Device </w:t>
      </w:r>
      <w:r w:rsidR="00A3337E">
        <w:t>Symmetry Force</w:t>
      </w:r>
      <w:bookmarkEnd w:id="33"/>
    </w:p>
    <w:p w:rsidR="00A3337E" w:rsidRDefault="00A3337E" w:rsidP="008B56B8">
      <w:pPr>
        <w:pStyle w:val="Figure"/>
        <w:numPr>
          <w:ilvl w:val="0"/>
          <w:numId w:val="12"/>
        </w:numPr>
      </w:pPr>
      <w:r>
        <w:t>User can specify the force value to be used for soft symmetry constraints.</w:t>
      </w:r>
    </w:p>
    <w:p w:rsidR="00A3337E" w:rsidRDefault="00A3337E" w:rsidP="008B56B8">
      <w:pPr>
        <w:pStyle w:val="Figure"/>
        <w:numPr>
          <w:ilvl w:val="0"/>
          <w:numId w:val="12"/>
        </w:numPr>
        <w:rPr>
          <w:ins w:id="34" w:author="chughj" w:date="2013-04-16T14:58:00Z"/>
        </w:rPr>
      </w:pPr>
      <w:r>
        <w:t>Force value of 1000 will make the constraint stronger, that is it will be given higher priority by the ALX LP solver.</w:t>
      </w:r>
    </w:p>
    <w:p w:rsidR="00626F11" w:rsidRDefault="00626F11" w:rsidP="008B56B8">
      <w:pPr>
        <w:pStyle w:val="Figure"/>
        <w:numPr>
          <w:ilvl w:val="0"/>
          <w:numId w:val="12"/>
        </w:numPr>
      </w:pPr>
      <w:ins w:id="35" w:author="chughj" w:date="2013-04-16T14:58:00Z">
        <w:r>
          <w:t>Maybe we should list the default force value(s) for other bonds so that the user knows what value to use for higher/lower priority</w:t>
        </w:r>
      </w:ins>
    </w:p>
    <w:p w:rsidR="00A3337E" w:rsidRDefault="00A3337E" w:rsidP="00A3337E">
      <w:pPr>
        <w:pStyle w:val="Figure"/>
        <w:ind w:left="720"/>
      </w:pPr>
    </w:p>
    <w:p w:rsidR="00A0589F" w:rsidRDefault="00283F7C" w:rsidP="00A3337E">
      <w:pPr>
        <w:pStyle w:val="Heading3"/>
      </w:pPr>
      <w:bookmarkStart w:id="36" w:name="_Toc353546969"/>
      <w:r>
        <w:t xml:space="preserve">Device </w:t>
      </w:r>
      <w:r w:rsidR="000A6B6F">
        <w:t>Symmetry b</w:t>
      </w:r>
      <w:r w:rsidR="00A3337E">
        <w:t>Box</w:t>
      </w:r>
      <w:bookmarkEnd w:id="36"/>
    </w:p>
    <w:p w:rsidR="00A3337E" w:rsidRDefault="00A3337E" w:rsidP="008B56B8">
      <w:pPr>
        <w:pStyle w:val="Figure"/>
        <w:numPr>
          <w:ilvl w:val="0"/>
          <w:numId w:val="12"/>
        </w:numPr>
      </w:pPr>
      <w:r>
        <w:t>By default symmetry extraction is done for the complete cell.</w:t>
      </w:r>
    </w:p>
    <w:p w:rsidR="00A3337E" w:rsidRDefault="00A3337E" w:rsidP="008B56B8">
      <w:pPr>
        <w:pStyle w:val="Figure"/>
        <w:numPr>
          <w:ilvl w:val="0"/>
          <w:numId w:val="12"/>
        </w:numPr>
      </w:pPr>
      <w:r>
        <w:lastRenderedPageBreak/>
        <w:t>If required, user can specify the bBox for which symmetry extraction is done.</w:t>
      </w:r>
    </w:p>
    <w:p w:rsidR="00A3337E" w:rsidRDefault="00A3337E" w:rsidP="00A0589F">
      <w:pPr>
        <w:pStyle w:val="Figure"/>
      </w:pPr>
    </w:p>
    <w:p w:rsidR="00C51EFF" w:rsidRDefault="00283F7C" w:rsidP="00C51EFF">
      <w:pPr>
        <w:pStyle w:val="Heading3"/>
      </w:pPr>
      <w:bookmarkStart w:id="37" w:name="_Toc353546970"/>
      <w:r>
        <w:t xml:space="preserve">Device </w:t>
      </w:r>
      <w:r w:rsidR="00C51EFF">
        <w:t>Symmetry for Rotated Devices</w:t>
      </w:r>
      <w:bookmarkEnd w:id="37"/>
    </w:p>
    <w:p w:rsidR="00C51EFF" w:rsidRDefault="006A4B47" w:rsidP="008B56B8">
      <w:pPr>
        <w:pStyle w:val="ListParagraph"/>
        <w:numPr>
          <w:ilvl w:val="0"/>
          <w:numId w:val="14"/>
        </w:numPr>
      </w:pPr>
      <w:r>
        <w:t>Symmetry extraction done independently for vertical and horizontal gate directions.</w:t>
      </w:r>
    </w:p>
    <w:p w:rsidR="006A4B47" w:rsidRDefault="006A4B47" w:rsidP="008B56B8">
      <w:pPr>
        <w:pStyle w:val="ListParagraph"/>
        <w:numPr>
          <w:ilvl w:val="0"/>
          <w:numId w:val="14"/>
        </w:numPr>
      </w:pPr>
      <w:r>
        <w:t>Such groups are not mixed, or form composite groups.</w:t>
      </w:r>
    </w:p>
    <w:p w:rsidR="006A4B47" w:rsidRDefault="006A4B47" w:rsidP="008B56B8">
      <w:pPr>
        <w:pStyle w:val="ListParagraph"/>
        <w:numPr>
          <w:ilvl w:val="0"/>
          <w:numId w:val="14"/>
        </w:numPr>
      </w:pPr>
      <w:r>
        <w:t>Constraints generated capture the different directions.</w:t>
      </w:r>
    </w:p>
    <w:p w:rsidR="006A4B47" w:rsidRDefault="006A4B47" w:rsidP="00C51EFF"/>
    <w:p w:rsidR="00A801E1" w:rsidRDefault="00A801E1" w:rsidP="00A801E1">
      <w:pPr>
        <w:pStyle w:val="Heading3"/>
      </w:pPr>
      <w:bookmarkStart w:id="38" w:name="_Toc353546971"/>
      <w:r>
        <w:t>N or P Type Device Group</w:t>
      </w:r>
      <w:bookmarkEnd w:id="38"/>
    </w:p>
    <w:p w:rsidR="00A801E1" w:rsidRPr="00C51EFF" w:rsidRDefault="00A801E1" w:rsidP="008B56B8">
      <w:pPr>
        <w:pStyle w:val="ListParagraph"/>
        <w:numPr>
          <w:ilvl w:val="0"/>
          <w:numId w:val="19"/>
        </w:numPr>
      </w:pPr>
      <w:r>
        <w:t>Devices having NDIFF for diffusion layer are clubbed into N type groups.</w:t>
      </w:r>
      <w:bookmarkStart w:id="39" w:name="_GoBack"/>
      <w:bookmarkEnd w:id="39"/>
    </w:p>
    <w:p w:rsidR="00A801E1" w:rsidRDefault="00A801E1" w:rsidP="008B56B8">
      <w:pPr>
        <w:pStyle w:val="ListParagraph"/>
        <w:numPr>
          <w:ilvl w:val="0"/>
          <w:numId w:val="19"/>
        </w:numPr>
        <w:rPr>
          <w:ins w:id="40" w:author="chughj" w:date="2013-04-16T15:03:00Z"/>
        </w:rPr>
      </w:pPr>
      <w:r>
        <w:t>Devices having PDIFF for diffusion layer are clubbed into P type groups.</w:t>
      </w:r>
    </w:p>
    <w:p w:rsidR="0062152E" w:rsidRDefault="0062152E" w:rsidP="008B56B8">
      <w:pPr>
        <w:pStyle w:val="ListParagraph"/>
        <w:numPr>
          <w:ilvl w:val="0"/>
          <w:numId w:val="19"/>
        </w:numPr>
      </w:pPr>
      <w:ins w:id="41" w:author="chughj" w:date="2013-04-16T15:03:00Z">
        <w:r>
          <w:t>What if there is only OD in the design (no specific ndiff/pdiff? I presume that we internally convert everything into ndiff/pdiff by looking at PP/NP layers to figure out which type of OD it is.  Maybe we can mention this here.</w:t>
        </w:r>
      </w:ins>
    </w:p>
    <w:p w:rsidR="00A801E1" w:rsidRDefault="00A801E1" w:rsidP="008B56B8">
      <w:pPr>
        <w:pStyle w:val="ListParagraph"/>
        <w:numPr>
          <w:ilvl w:val="0"/>
          <w:numId w:val="19"/>
        </w:numPr>
      </w:pPr>
      <w:r>
        <w:t>The “-note” field in the generated constraints also capture N or P type group.</w:t>
      </w:r>
    </w:p>
    <w:p w:rsidR="00A801E1" w:rsidRDefault="00A801E1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341FD9" w:rsidRDefault="00341FD9" w:rsidP="00A801E1"/>
    <w:p w:rsidR="00A07BBC" w:rsidRDefault="00A07BBC" w:rsidP="00A801E1"/>
    <w:p w:rsidR="00A07BBC" w:rsidRDefault="00A07BBC" w:rsidP="00A801E1"/>
    <w:p w:rsidR="00A07BBC" w:rsidRDefault="00A07BBC" w:rsidP="00A801E1"/>
    <w:p w:rsidR="00341FD9" w:rsidRPr="00C51EFF" w:rsidRDefault="00341FD9" w:rsidP="00A801E1"/>
    <w:p w:rsidR="00C51EFF" w:rsidRDefault="00C51EFF" w:rsidP="00A0589F">
      <w:pPr>
        <w:pStyle w:val="Figure"/>
      </w:pPr>
    </w:p>
    <w:p w:rsidR="004E2B38" w:rsidRDefault="004E2B38" w:rsidP="004E2B38">
      <w:pPr>
        <w:pStyle w:val="Heading2"/>
      </w:pPr>
      <w:bookmarkStart w:id="42" w:name="_Toc282523363"/>
      <w:bookmarkStart w:id="43" w:name="_Toc353546972"/>
      <w:bookmarkEnd w:id="32"/>
      <w:r>
        <w:t>Route Symmetry</w:t>
      </w:r>
      <w:bookmarkEnd w:id="42"/>
      <w:bookmarkEnd w:id="43"/>
    </w:p>
    <w:p w:rsidR="00EA621D" w:rsidRDefault="00FF6583" w:rsidP="00EA621D">
      <w:pPr>
        <w:rPr>
          <w:ins w:id="44" w:author="chughj" w:date="2013-04-16T15:37:00Z"/>
        </w:rPr>
      </w:pPr>
      <w:r>
        <w:t>Constraints generated</w:t>
      </w:r>
      <w:r w:rsidR="00EA621D">
        <w:t xml:space="preserve"> </w:t>
      </w:r>
      <w:r>
        <w:t>for paths and wires symmetrical about devices symmetry axis.</w:t>
      </w:r>
    </w:p>
    <w:p w:rsidR="00A1700F" w:rsidRDefault="00A1700F" w:rsidP="00EA621D">
      <w:ins w:id="45" w:author="chughj" w:date="2013-04-16T15:37:00Z">
        <w:r>
          <w:t>Are device groups considered for route symmetry or only single device fingers, or device OD only?</w:t>
        </w:r>
      </w:ins>
    </w:p>
    <w:p w:rsidR="006461AF" w:rsidRDefault="006461AF" w:rsidP="00EA621D"/>
    <w:p w:rsidR="0060486F" w:rsidRDefault="0060486F" w:rsidP="0060486F">
      <w:pPr>
        <w:pStyle w:val="Heading3"/>
      </w:pPr>
      <w:bookmarkStart w:id="46" w:name="_Toc353546973"/>
      <w:r>
        <w:t>Route Symmetry Hard</w:t>
      </w:r>
      <w:bookmarkEnd w:id="46"/>
    </w:p>
    <w:p w:rsidR="00006E08" w:rsidRDefault="00006E08" w:rsidP="0060486F">
      <w:pPr>
        <w:pStyle w:val="ListParagraph"/>
        <w:numPr>
          <w:ilvl w:val="0"/>
          <w:numId w:val="20"/>
        </w:numPr>
      </w:pPr>
      <w:r>
        <w:t>Symmetry extraction done for path, wire, pathSeg, rectangle and polygon objects.</w:t>
      </w:r>
    </w:p>
    <w:p w:rsidR="00006E08" w:rsidRDefault="00006E08" w:rsidP="00EA621D">
      <w:pPr>
        <w:pStyle w:val="ListParagraph"/>
        <w:numPr>
          <w:ilvl w:val="0"/>
          <w:numId w:val="20"/>
        </w:numPr>
      </w:pPr>
      <w:r>
        <w:t>Symmetry identified w.r.t. to route shape median axis in the direction of device gate.</w:t>
      </w:r>
    </w:p>
    <w:p w:rsidR="0060486F" w:rsidRDefault="0060486F" w:rsidP="00EA621D">
      <w:pPr>
        <w:pStyle w:val="ListParagraph"/>
        <w:numPr>
          <w:ilvl w:val="0"/>
          <w:numId w:val="20"/>
        </w:numPr>
      </w:pPr>
      <w:r>
        <w:t>Constraints only capture the route shapes. Hence exclusive constraints for device and routes about the same symmetry axis.</w:t>
      </w:r>
    </w:p>
    <w:p w:rsidR="0060486F" w:rsidRDefault="0060486F" w:rsidP="00EA621D">
      <w:pPr>
        <w:pStyle w:val="ListParagraph"/>
        <w:numPr>
          <w:ilvl w:val="0"/>
          <w:numId w:val="20"/>
        </w:numPr>
      </w:pPr>
      <w:r>
        <w:t>Done only for shapes on metal layers.</w:t>
      </w:r>
    </w:p>
    <w:p w:rsidR="00317E24" w:rsidRDefault="00317E24" w:rsidP="00EA621D">
      <w:pPr>
        <w:pStyle w:val="ListParagraph"/>
        <w:numPr>
          <w:ilvl w:val="0"/>
          <w:numId w:val="20"/>
        </w:numPr>
      </w:pPr>
      <w:r>
        <w:t>The symmetrical pair shapes are on same metal layer.</w:t>
      </w:r>
    </w:p>
    <w:p w:rsidR="007C42B7" w:rsidRDefault="007C42B7" w:rsidP="00EA621D">
      <w:pPr>
        <w:pStyle w:val="ListParagraph"/>
        <w:numPr>
          <w:ilvl w:val="0"/>
          <w:numId w:val="20"/>
        </w:numPr>
      </w:pPr>
      <w:r>
        <w:t>Metal layers are picked from ALX tag layers.</w:t>
      </w:r>
    </w:p>
    <w:p w:rsidR="006461AF" w:rsidRDefault="006461AF" w:rsidP="006461AF">
      <w:pPr>
        <w:pStyle w:val="ListParagraph"/>
      </w:pPr>
    </w:p>
    <w:p w:rsidR="00FF6583" w:rsidRDefault="00FF6583" w:rsidP="00EA621D"/>
    <w:p w:rsidR="00FF6583" w:rsidRDefault="0093505B" w:rsidP="00EA621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38735</wp:posOffset>
                </wp:positionV>
                <wp:extent cx="2876550" cy="2743200"/>
                <wp:effectExtent l="9525" t="10160" r="9525" b="18415"/>
                <wp:wrapNone/>
                <wp:docPr id="180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6550" cy="2743200"/>
                          <a:chOff x="3525" y="5236"/>
                          <a:chExt cx="4530" cy="4320"/>
                        </a:xfrm>
                      </wpg:grpSpPr>
                      <wpg:grpSp>
                        <wpg:cNvPr id="181" name="Group 209"/>
                        <wpg:cNvGrpSpPr>
                          <a:grpSpLocks/>
                        </wpg:cNvGrpSpPr>
                        <wpg:grpSpPr bwMode="auto">
                          <a:xfrm>
                            <a:off x="4695" y="5506"/>
                            <a:ext cx="2190" cy="3645"/>
                            <a:chOff x="3285" y="7937"/>
                            <a:chExt cx="2190" cy="3645"/>
                          </a:xfrm>
                        </wpg:grpSpPr>
                        <wps:wsp>
                          <wps:cNvPr id="182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5" y="8309"/>
                              <a:ext cx="2145" cy="8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817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8174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AutoShape 213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934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AutoShape 214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0" y="9344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Rectangl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5" y="9970"/>
                              <a:ext cx="2145" cy="8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0" y="9835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9835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AutoShape 218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11005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219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0" y="11005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0" y="7937"/>
                              <a:ext cx="0" cy="3645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3" name="Group 228"/>
                        <wpg:cNvGrpSpPr>
                          <a:grpSpLocks/>
                        </wpg:cNvGrpSpPr>
                        <wpg:grpSpPr bwMode="auto">
                          <a:xfrm>
                            <a:off x="3525" y="5236"/>
                            <a:ext cx="390" cy="4320"/>
                            <a:chOff x="3330" y="2775"/>
                            <a:chExt cx="390" cy="4320"/>
                          </a:xfrm>
                        </wpg:grpSpPr>
                        <wps:wsp>
                          <wps:cNvPr id="194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0" y="2775"/>
                              <a:ext cx="390" cy="43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045"/>
                              <a:ext cx="0" cy="38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6" name="Group 229"/>
                        <wpg:cNvGrpSpPr>
                          <a:grpSpLocks/>
                        </wpg:cNvGrpSpPr>
                        <wpg:grpSpPr bwMode="auto">
                          <a:xfrm>
                            <a:off x="7665" y="5236"/>
                            <a:ext cx="390" cy="4320"/>
                            <a:chOff x="3330" y="2775"/>
                            <a:chExt cx="390" cy="4320"/>
                          </a:xfrm>
                        </wpg:grpSpPr>
                        <wps:wsp>
                          <wps:cNvPr id="197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0" y="2775"/>
                              <a:ext cx="390" cy="43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AutoShap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045"/>
                              <a:ext cx="0" cy="38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9" name="AutoShap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0" y="7306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AutoShape 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90" y="7306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margin-left:86.25pt;margin-top:3.05pt;width:226.5pt;height:3in;z-index:251860992" coordorigin="3525,5236" coordsize="453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">
                <v:group id="Group 209" o:spid="_x0000_s1027" style="position:absolute;left:4695;top:5506;width:2190;height:3645" coordorigin="3285,7937" coordsize="2190,3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rect id="Rectangle 210" o:spid="_x0000_s1028" style="position:absolute;left:3285;top:830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+gD8QA&#10;AADcAAAADwAAAGRycy9kb3ducmV2LnhtbERPTWvCQBC9C/6HZYTedKOUIqlrKGKsYC+mufQ2yU6T&#10;kOxsyG41+uu7BaG3ebzP2SSj6cSFBtdYVrBcRCCIS6sbrhTkn+l8DcJ5ZI2dZVJwIwfJdjrZYKzt&#10;lc90yXwlQgi7GBXU3vexlK6syaBb2J44cN92MOgDHCqpB7yGcNPJVRS9SIMNh4Yae9rVVLbZj1FQ&#10;HbPxY28P+f39VKR5+nwqvtpCqafZ+PYKwtPo/8UP91GH+esV/D0TL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oA/EAAAA3AAAAA8AAAAAAAAAAAAAAAAAmAIAAGRycy9k&#10;b3ducmV2LnhtbFBLBQYAAAAABAAEAPUAAACJAwAAAAA=&#10;" fillcolor="#4f81bd [3204]" strokecolor="#f2f2f2 [3041]" strokeweight="3pt">
                    <v:shadow on="t" color="#243f60 [1604]" opacity=".5" offset="1pt"/>
                  </v:rect>
                  <v:rect id="Rectangle 211" o:spid="_x0000_s1029" style="position:absolute;left:372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/fcIA&#10;AADcAAAADwAAAGRycy9kb3ducmV2LnhtbERPS2vCQBC+C/6HZYTedKOlJaauooK0Hn0c2ts0O01C&#10;s7Nhd6rpv+8KBW/z8T1nsepdqy4UYuPZwHSSgSIuvW24MnA+7cY5qCjIFlvPZOCXIqyWw8ECC+uv&#10;fKDLUSqVQjgWaKAW6QqtY1mTwzjxHXHivnxwKAmGStuA1xTuWj3LsmftsOHUUGNH25rK7+OPM3AI&#10;r+d3KfVT9jmfT4Ns9nmz+zDmYdSvX0AJ9XIX/7vfbJqfP8Lt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L99wgAAANwAAAAPAAAAAAAAAAAAAAAAAJgCAABkcnMvZG93&#10;bnJldi54bWxQSwUGAAAAAAQABAD1AAAAhwMAAAAA&#10;" fillcolor="#c2d69b [1942]" strokecolor="#9bbb59 [3206]" strokeweight="3pt">
                    <v:shadow on="t" color="#243f60 [1604]" opacity=".5" offset="1pt"/>
                  </v:rect>
                  <v:rect id="Rectangle 212" o:spid="_x0000_s1030" style="position:absolute;left:468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nCcIA&#10;AADcAAAADwAAAGRycy9kb3ducmV2LnhtbERPS2vCQBC+C/6HZYTedKO0JaauooK0Hn0c2ts0O01C&#10;s7Nhd6rpv+8KBW/z8T1nsepdqy4UYuPZwHSSgSIuvW24MnA+7cY5qCjIFlvPZOCXIqyWw8ECC+uv&#10;fKDLUSqVQjgWaKAW6QqtY1mTwzjxHXHivnxwKAmGStuA1xTuWj3LsmftsOHUUGNH25rK7+OPM3AI&#10;r+d3KfVT9jmfT4Ns9nmz+zDmYdSvX0AJ9XIX/7vfbJqfP8Lt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ScJwgAAANwAAAAPAAAAAAAAAAAAAAAAAJgCAABkcnMvZG93&#10;bnJldi54bWxQSwUGAAAAAAQABAD1AAAAhwMAAAAA&#10;" fillcolor="#c2d69b [1942]" strokecolor="#9bbb59 [3206]" strokeweight="3pt">
                    <v:shadow on="t" color="#243f60 [1604]" opacity=".5" offset="1pt"/>
                  </v:rect>
                  <v:shape id="AutoShape 213" o:spid="_x0000_s1031" type="#_x0000_t32" alt="a" style="position:absolute;left:3285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rFcEAAADcAAAADwAAAGRycy9kb3ducmV2LnhtbERPS4vCMBC+L/gfwgh7W1MVF61GEUHo&#10;QVhfoMehGZtiMylNrN1/vxGEvc3H95zFqrOVaKnxpWMFw0ECgjh3uuRCwfm0/ZqC8AFZY+WYFPyS&#10;h9Wy97HAVLsnH6g9hkLEEPYpKjAh1KmUPjdk0Q9cTRy5m2sshgibQuoGnzHcVnKUJN/SYsmxwWBN&#10;G0P5/fiwCmaZHV+6n4MbGb0L7T67Xna5U+qz363nIAJ14V/8dmc6zp9O4PVMv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SsVwQAAANwAAAAPAAAAAAAAAAAAAAAA&#10;AKECAABkcnMvZG93bnJldi54bWxQSwUGAAAAAAQABAD5AAAAjwMAAAAA&#10;" strokecolor="#1f497d [3215]" strokeweight="1.5pt">
                    <v:stroke startarrow="open" endarrow="open"/>
                  </v:shape>
                  <v:shape id="AutoShape 214" o:spid="_x0000_s1032" type="#_x0000_t32" alt="a" style="position:absolute;left:4380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u1YsIAAADcAAAADwAAAGRycy9kb3ducmV2LnhtbERPTWvCQBC9F/wPywi91U0tBI2uUgqF&#10;HAI1UdDjkB2zwexsyG5j+u+7QqG3ebzP2e4n24mRBt86VvC6SEAQ10633Cg4HT9fViB8QNbYOSYF&#10;P+Rhv5s9bTHT7s4ljVVoRAxhn6ECE0KfSelrQxb9wvXEkbu6wWKIcGikHvAew20nl0mSSostxwaD&#10;PX0Yqm/Vt1Wwzu3befoq3dLoIoyH/HIuaqfU83x634AINIV/8Z8713H+KoXHM/EC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u1YsIAAADcAAAADwAAAAAAAAAAAAAA&#10;AAChAgAAZHJzL2Rvd25yZXYueG1sUEsFBgAAAAAEAAQA+QAAAJADAAAAAA==&#10;" strokecolor="#1f497d [3215]" strokeweight="1.5pt">
                    <v:stroke startarrow="open" endarrow="open"/>
                  </v:shape>
                  <v:rect id="Rectangle 215" o:spid="_x0000_s1033" style="position:absolute;left:3285;top:997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Dl8QA&#10;AADcAAAADwAAAGRycy9kb3ducmV2LnhtbERPTWvCQBC9F/wPywi91Y2lVIlugpSmFeylMRdvk+yY&#10;BLOzIbvV1F/vFoTe5vE+Z52OphNnGlxrWcF8FoEgrqxuuVZQ7LOnJQjnkTV2lknBLzlIk8nDGmNt&#10;L/xN59zXIoSwi1FB430fS+mqhgy6me2JA3e0g0Ef4FBLPeAlhJtOPkfRqzTYcmhosKe3hqpT/mMU&#10;1Nt8/Hq3H8X1c1dmRfayKw+nUqnH6bhZgfA0+n/x3b3VYf5yAX/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A5fEAAAA3AAAAA8AAAAAAAAAAAAAAAAAmAIAAGRycy9k&#10;b3ducmV2LnhtbFBLBQYAAAAABAAEAPUAAACJAwAAAAA=&#10;" fillcolor="#4f81bd [3204]" strokecolor="#f2f2f2 [3041]" strokeweight="3pt">
                    <v:shadow on="t" color="#243f60 [1604]" opacity=".5" offset="1pt"/>
                  </v:rect>
                  <v:rect id="Rectangle 216" o:spid="_x0000_s1034" style="position:absolute;left:372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tDMQA&#10;AADcAAAADwAAAGRycy9kb3ducmV2LnhtbESPQU/DMAyF70j7D5EncWPpkEBdt2xikybguLED3Ezj&#10;tRWNUyVmK/8eH5C42XrP731ebcbQmwul3EV2MJ8VYIjr6DtuHJze9nclmCzIHvvI5OCHMmzWk5sV&#10;Vj5e+UCXozRGQzhX6KAVGSprc91SwDyLA7Fq55gCiq6psT7hVcNDb++L4tEG7FgbWhxo11L9dfwO&#10;Dg7p+fQutX0oPheLeZLta9ntP5y7nY5PSzBCo/yb/65fvOKXSqvP6AR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sLQzEAAAA3AAAAA8AAAAAAAAAAAAAAAAAmAIAAGRycy9k&#10;b3ducmV2LnhtbFBLBQYAAAAABAAEAPUAAACJAwAAAAA=&#10;" fillcolor="#c2d69b [1942]" strokecolor="#9bbb59 [3206]" strokeweight="3pt">
                    <v:shadow on="t" color="#243f60 [1604]" opacity=".5" offset="1pt"/>
                  </v:rect>
                  <v:rect id="Rectangle 217" o:spid="_x0000_s1035" style="position:absolute;left:468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Il8IA&#10;AADcAAAADwAAAGRycy9kb3ducmV2LnhtbERPS2vCQBC+F/oflil4qxsLSpK6SlsQ7dHHob1Ns2MS&#10;zM6G3VHjv+8Khd7m43vOfDm4Tl0oxNazgck4A0VcedtybeCwXz3noKIgW+w8k4EbRVguHh/mWFp/&#10;5S1ddlKrFMKxRAONSF9qHauGHMax74kTd/TBoSQYam0DXlO46/RLls20w5ZTQ4M9fTRUnXZnZ2Ab&#10;1ocvqfQ0+ymKSZD3z7xdfRszehreXkEJDfIv/nNvbJqfF3B/Jl2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IiXwgAAANwAAAAPAAAAAAAAAAAAAAAAAJgCAABkcnMvZG93&#10;bnJldi54bWxQSwUGAAAAAAQABAD1AAAAhwMAAAAA&#10;" fillcolor="#c2d69b [1942]" strokecolor="#9bbb59 [3206]" strokeweight="3pt">
                    <v:shadow on="t" color="#243f60 [1604]" opacity=".5" offset="1pt"/>
                  </v:rect>
                  <v:shape id="AutoShape 218" o:spid="_x0000_s1036" type="#_x0000_t32" alt="a" style="position:absolute;left:3285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ceUMQAAADcAAAADwAAAGRycy9kb3ducmV2LnhtbESPT2vCQBDF7wW/wzKCt7pRoWjqKkUo&#10;5CDUf6DHITvNhmZnQ3Yb02/vHAreZnhv3vvNejv4RvXUxTqwgdk0A0VcBltzZeBy/nxdgooJ2WIT&#10;mAz8UYTtZvSyxtyGOx+pP6VKSQjHHA24lNpc61g68hinoSUW7Tt0HpOsXaVth3cJ942eZ9mb9liz&#10;NDhsaeeo/Dn9egOrwi+uw9cxzJ3dp/5Q3K77MhgzGQ8f76ASDelp/r8urOCvBF+ekQn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Bx5QxAAAANwAAAAPAAAAAAAAAAAA&#10;AAAAAKECAABkcnMvZG93bnJldi54bWxQSwUGAAAAAAQABAD5AAAAkgMAAAAA&#10;" strokecolor="#1f497d [3215]" strokeweight="1.5pt">
                    <v:stroke startarrow="open" endarrow="open"/>
                  </v:shape>
                  <v:shape id="AutoShape 219" o:spid="_x0000_s1037" type="#_x0000_t32" alt="a" style="position:absolute;left:4380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u7y8IAAADcAAAADwAAAGRycy9kb3ducmV2LnhtbERPyWrDMBC9B/oPYgq9JXJcCLEbJYRC&#10;wYdAsxTS4yBNLRNrZCzVdv++KhRym8dbZ7ObXCsG6kPjWcFykYEg1t40XCv4uLzN1yBCRDbYeiYF&#10;PxRgt32YbbA0fuQTDedYixTCoUQFNsaulDJoSw7DwnfEifvyvcOYYF9L0+OYwl0r8yxbSYcNpwaL&#10;Hb1a0rfzt1NQVO75Or2ffG7NIQ7H6vN60F6pp8dp/wIi0hTv4n93ZdL8Ygl/z6QL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u7y8IAAADcAAAADwAAAAAAAAAAAAAA&#10;AAChAgAAZHJzL2Rvd25yZXYueG1sUEsFBgAAAAAEAAQA+QAAAJADAAAAAA==&#10;" strokecolor="#1f497d [3215]" strokeweight="1.5pt">
                    <v:stroke startarrow="open" endarrow="open"/>
                  </v:shape>
                  <v:shape id="AutoShape 220" o:spid="_x0000_s1038" type="#_x0000_t32" style="position:absolute;left:4380;top:793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X6r8MAAADcAAAADwAAAGRycy9kb3ducmV2LnhtbERPTWvCQBC9F/oflil4qxtzEE3dhFoV&#10;PbUYS6G3ITvdpGZnQ3bV+O+7BcHbPN7nLIrBtuJMvW8cK5iMExDEldMNGwWfh83zDIQPyBpbx6Tg&#10;Sh6K/PFhgZl2F97TuQxGxBD2GSqoQ+gyKX1Vk0U/dh1x5H5cbzFE2Bupe7zEcNvKNEmm0mLDsaHG&#10;jt5qqo7lySr4wOUKv5PfZbnapuv3Y9h8GTNRavQ0vL6ACDSEu/jm3uk4f57C/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F+q/DAAAA3AAAAA8AAAAAAAAAAAAA&#10;AAAAoQIAAGRycy9kb3ducmV2LnhtbFBLBQYAAAAABAAEAPkAAACRAwAAAAA=&#10;" strokecolor="#92cddc [1944]" strokeweight="3pt">
                    <v:stroke dashstyle="dash"/>
                    <v:shadow color="#622423 [1605]" opacity=".5" offset="1pt"/>
                  </v:shape>
                </v:group>
                <v:group id="Group 228" o:spid="_x0000_s1039" style="position:absolute;left:3525;top:5236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Rectangle 221" o:spid="_x0000_s1040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G0ecIA&#10;AADcAAAADwAAAGRycy9kb3ducmV2LnhtbERP24rCMBB9F/yHMIIvi6bKIlqNIsKC4ILr5QOGZmyj&#10;zaQ0WdvdrzeC4NscznUWq9aW4k61N44VjIYJCOLMacO5gvPpazAF4QOyxtIxKfgjD6tlt7PAVLuG&#10;D3Q/hlzEEPYpKihCqFIpfVaQRT90FXHkLq62GCKsc6lrbGK4LeU4SSbSouHYUGBFm4Ky2/HXKvjY&#10;f4/C/8+51budqa7bppkYnyvV77XrOYhAbXiLX+6tjvNnn/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sbR5wgAAANwAAAAPAAAAAAAAAAAAAAAAAJgCAABkcnMvZG93&#10;bnJldi54bWxQSwUGAAAAAAQABAD1AAAAhwMAAAAA&#10;" fillcolor="#d99594 [1941]" strokecolor="#1f497d [3215]" strokeweight="1.5pt"/>
                  <v:shape id="AutoShape 225" o:spid="_x0000_s1041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ERMMIAAADcAAAADwAAAGRycy9kb3ducmV2LnhtbERPzWqDQBC+B/oOyxR6S1alLca6igQK&#10;vfTQNA8wcScqdWdldxNtnr5bCOQ2H9/vlPViRnEh5wfLCtJNAoK4tXrgTsHh+32dg/ABWeNomRT8&#10;koe6eliVWGg78xdd9qETMYR9gQr6EKZCSt/2ZNBv7EQcuZN1BkOErpPa4RzDzSizJHmVBgeODT1O&#10;tOup/dmfjYI842u+uPY65+l4dM9Nd/yUs1JPj0vzBiLQEu7im/tDx/nbF/h/Jl4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ERMMIAAADcAAAADwAAAAAAAAAAAAAA&#10;AAChAgAAZHJzL2Rvd25yZXYueG1sUEsFBgAAAAAEAAQA+QAAAJADAAAAAA==&#10;" strokecolor="#1f497d [3215]" strokeweight="1.5pt"/>
                </v:group>
                <v:group id="Group 229" o:spid="_x0000_s1042" style="position:absolute;left:7665;top:5236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rect id="Rectangle 230" o:spid="_x0000_s1043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qDsIA&#10;AADcAAAADwAAAGRycy9kb3ducmV2LnhtbERP24rCMBB9X/Afwgi+LJrqg6vVKCIIgsKulw8YmrGN&#10;NpPSRFv9erOwsG9zONeZL1tbigfV3jhWMBwkIIgzpw3nCs6nTX8CwgdkjaVjUvAkD8tF52OOqXYN&#10;H+hxDLmIIexTVFCEUKVS+qwgi37gKuLIXVxtMURY51LX2MRwW8pRkoylRcOxocCK1gVlt+PdKvj8&#10;3g/D6+fc6t3OVNdt04yNz5XqddvVDESgNvyL/9xbHedPv+D3mXiB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yoOwgAAANwAAAAPAAAAAAAAAAAAAAAAAJgCAABkcnMvZG93&#10;bnJldi54bWxQSwUGAAAAAAQABAD1AAAAhwMAAAAA&#10;" fillcolor="#d99594 [1941]" strokecolor="#1f497d [3215]" strokeweight="1.5pt"/>
                  <v:shape id="AutoShape 231" o:spid="_x0000_s1044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C+rsMAAADcAAAADwAAAGRycy9kb3ducmV2LnhtbESPzYrCQBCE78K+w9CCN50ossSso8jC&#10;ghcP/jxAm+lNgpmeMDNrok9vH4S9dVPVVV+vt4Nr1Z1CbDwbmM8yUMSltw1XBi7nn2kOKiZki61n&#10;MvCgCNvNx2iNhfU9H+l+SpWSEI4FGqhT6gqtY1mTwzjzHbFovz44TLKGStuAvYS7Vi+y7FM7bFga&#10;auzou6bydvpzBvIFP/MhlM8+n7fXsNxV14PujZmMh90XqERD+je/r/dW8FdCK8/IBHrz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Avq7DAAAA3AAAAA8AAAAAAAAAAAAA&#10;AAAAoQIAAGRycy9kb3ducmV2LnhtbFBLBQYAAAAABAAEAPkAAACRAwAAAAA=&#10;" strokecolor="#1f497d [3215]" strokeweight="1.5pt"/>
                </v:group>
                <v:shape id="AutoShape 233" o:spid="_x0000_s1045" type="#_x0000_t32" style="position:absolute;left:3720;top:7306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CRz8EAAADcAAAADwAAAGRycy9kb3ducmV2LnhtbERPS4vCMBC+C/6HMAveNF0PPqpRFkUs&#10;eNJ12etsM7Zlm0ltYlv/vREEb/PxPWe57kwpGqpdYVnB5ygCQZxaXXCm4Py9G85AOI+ssbRMCu7k&#10;YL3q95YYa9vykZqTz0QIYRejgtz7KpbSpTkZdCNbEQfuYmuDPsA6k7rGNoSbUo6jaCINFhwacqxo&#10;k1P6f7oZBQd9bv1Muv3vcfo33V5/En1rEqUGH93XAoSnzr/FL3eiw/z5H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JHPwQAAANwAAAAPAAAAAAAAAAAAAAAA&#10;AKECAABkcnMvZG93bnJldi54bWxQSwUGAAAAAAQABAD5AAAAjwMAAAAA&#10;" strokecolor="#974706 [1609]" strokeweight="1.5pt">
                  <v:stroke startarrow="open" endarrow="open"/>
                  <v:shadow color="#7f7f7f [1601]" opacity=".5" offset="1pt"/>
                </v:shape>
                <v:shape id="AutoShape 234" o:spid="_x0000_s1046" type="#_x0000_t32" style="position:absolute;left:5790;top:7306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XMqcQAAADcAAAADwAAAGRycy9kb3ducmV2LnhtbESPzWrDMBCE74G+g9hCb4mcHurgRAkh&#10;pdTQk12HXDfWxjaxVq4l//Ttq0Khx2FmvmF2h9m0YqTeNZYVrFcRCOLS6oYrBcXn23IDwnlkja1l&#10;UvBNDg77h8UOE20nzmjMfSUChF2CCmrvu0RKV9Zk0K1sRxy8m+0N+iD7SuoepwA3rXyOohdpsOGw&#10;UGNHp5rKez4YBR+6mPxGuvdLFl/j169zqocxVerpcT5uQXia/X/4r51qBYEIv2fCEZ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cypxAAAANwAAAAPAAAAAAAAAAAA&#10;AAAAAKECAABkcnMvZG93bnJldi54bWxQSwUGAAAAAAQABAD5AAAAkgMAAAAA&#10;" strokecolor="#974706 [1609]" strokeweight="1.5pt">
                  <v:stroke startarrow="open" endarrow="open"/>
                  <v:shadow color="#7f7f7f [1601]" opacity=".5" offset="1pt"/>
                </v:shape>
              </v:group>
            </w:pict>
          </mc:Fallback>
        </mc:AlternateContent>
      </w:r>
    </w:p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FF6583" w:rsidRDefault="00FF6583" w:rsidP="00EA621D"/>
    <w:p w:rsidR="00006E08" w:rsidRDefault="00006E08" w:rsidP="00EA621D"/>
    <w:p w:rsidR="007C42B7" w:rsidRDefault="007C42B7" w:rsidP="00EA621D"/>
    <w:p w:rsidR="00006E08" w:rsidRDefault="0060486F" w:rsidP="0060486F">
      <w:pPr>
        <w:pStyle w:val="ListParagraph"/>
      </w:pPr>
      <w:r>
        <w:lastRenderedPageBreak/>
        <w:t>Figure 9: Route Symmetry Group.</w:t>
      </w: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60486F">
      <w:pPr>
        <w:pStyle w:val="ListParagraph"/>
      </w:pPr>
    </w:p>
    <w:p w:rsidR="0060486F" w:rsidRDefault="0060486F" w:rsidP="008A4EDA">
      <w:pPr>
        <w:pStyle w:val="Heading3"/>
      </w:pPr>
      <w:bookmarkStart w:id="47" w:name="_Toc353546974"/>
      <w:r>
        <w:t>Route Symmetry Soft</w:t>
      </w:r>
      <w:bookmarkEnd w:id="47"/>
    </w:p>
    <w:p w:rsidR="0060486F" w:rsidRDefault="0060486F" w:rsidP="008A4EDA">
      <w:pPr>
        <w:pStyle w:val="ListParagraph"/>
        <w:numPr>
          <w:ilvl w:val="0"/>
          <w:numId w:val="21"/>
        </w:numPr>
      </w:pPr>
      <w:r>
        <w:t>Constraints for wire route not perfectly symmetrical.</w:t>
      </w:r>
    </w:p>
    <w:p w:rsidR="008A4EDA" w:rsidRDefault="008A4EDA" w:rsidP="008A4EDA">
      <w:pPr>
        <w:pStyle w:val="ListParagraph"/>
        <w:numPr>
          <w:ilvl w:val="0"/>
          <w:numId w:val="21"/>
        </w:numPr>
      </w:pPr>
      <w:r>
        <w:t>User can specify “tolerance” for which shapes will be considered symmetrical.</w:t>
      </w:r>
    </w:p>
    <w:p w:rsidR="008A4EDA" w:rsidRDefault="008A4EDA" w:rsidP="008A4EDA">
      <w:pPr>
        <w:pStyle w:val="ListParagraph"/>
        <w:numPr>
          <w:ilvl w:val="0"/>
          <w:numId w:val="21"/>
        </w:numPr>
      </w:pPr>
      <w:r>
        <w:t>Soft symmetry constraints generated for such groups.</w:t>
      </w:r>
    </w:p>
    <w:p w:rsidR="008A4EDA" w:rsidRDefault="008A4EDA" w:rsidP="008A4EDA">
      <w:pPr>
        <w:pStyle w:val="ListParagraph"/>
        <w:numPr>
          <w:ilvl w:val="0"/>
          <w:numId w:val="21"/>
        </w:numPr>
      </w:pPr>
      <w:r>
        <w:t>For soft symmetry constraints, user specified “force” value used.</w:t>
      </w:r>
    </w:p>
    <w:p w:rsidR="006461AF" w:rsidRDefault="006461AF" w:rsidP="006461AF">
      <w:pPr>
        <w:pStyle w:val="ListParagraph"/>
      </w:pPr>
    </w:p>
    <w:p w:rsidR="0060486F" w:rsidRDefault="008A4EDA" w:rsidP="008A4EDA">
      <w:pPr>
        <w:pStyle w:val="Heading4"/>
      </w:pPr>
      <w:r>
        <w:t>Route Symmetry Soft Same Path Width</w:t>
      </w:r>
    </w:p>
    <w:p w:rsidR="0060486F" w:rsidRDefault="008A4EDA" w:rsidP="00541AD6">
      <w:pPr>
        <w:pStyle w:val="ListParagraph"/>
        <w:numPr>
          <w:ilvl w:val="0"/>
          <w:numId w:val="22"/>
        </w:numPr>
      </w:pPr>
      <w:r>
        <w:t>Path width of routes is same but median axis is not symmetrical.</w:t>
      </w:r>
    </w:p>
    <w:p w:rsidR="0060486F" w:rsidRDefault="0093505B" w:rsidP="00EA621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140335</wp:posOffset>
                </wp:positionV>
                <wp:extent cx="3162300" cy="3552825"/>
                <wp:effectExtent l="9525" t="26035" r="9525" b="2540"/>
                <wp:wrapNone/>
                <wp:docPr id="151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3552825"/>
                          <a:chOff x="4230" y="5745"/>
                          <a:chExt cx="4980" cy="5595"/>
                        </a:xfrm>
                      </wpg:grpSpPr>
                      <wpg:grpSp>
                        <wpg:cNvPr id="152" name="Group 292"/>
                        <wpg:cNvGrpSpPr>
                          <a:grpSpLocks/>
                        </wpg:cNvGrpSpPr>
                        <wpg:grpSpPr bwMode="auto">
                          <a:xfrm>
                            <a:off x="4230" y="6289"/>
                            <a:ext cx="390" cy="4320"/>
                            <a:chOff x="3330" y="2775"/>
                            <a:chExt cx="390" cy="4320"/>
                          </a:xfrm>
                        </wpg:grpSpPr>
                        <wps:wsp>
                          <wps:cNvPr id="153" name="Rectangle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0" y="2775"/>
                              <a:ext cx="390" cy="43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AutoShap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045"/>
                              <a:ext cx="0" cy="38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" name="Group 295"/>
                        <wpg:cNvGrpSpPr>
                          <a:grpSpLocks/>
                        </wpg:cNvGrpSpPr>
                        <wpg:grpSpPr bwMode="auto">
                          <a:xfrm>
                            <a:off x="8670" y="6202"/>
                            <a:ext cx="390" cy="4320"/>
                            <a:chOff x="3330" y="2775"/>
                            <a:chExt cx="390" cy="4320"/>
                          </a:xfrm>
                        </wpg:grpSpPr>
                        <wps:wsp>
                          <wps:cNvPr id="156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0" y="2775"/>
                              <a:ext cx="390" cy="432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AutoShap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045"/>
                              <a:ext cx="0" cy="38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8" name="AutoShape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4" y="9945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AutoShape 2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94" y="9945"/>
                            <a:ext cx="207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0" name="Group 313"/>
                        <wpg:cNvGrpSpPr>
                          <a:grpSpLocks/>
                        </wpg:cNvGrpSpPr>
                        <wpg:grpSpPr bwMode="auto">
                          <a:xfrm>
                            <a:off x="5400" y="6559"/>
                            <a:ext cx="2190" cy="3645"/>
                            <a:chOff x="5400" y="6559"/>
                            <a:chExt cx="2190" cy="3645"/>
                          </a:xfrm>
                        </wpg:grpSpPr>
                        <wps:wsp>
                          <wps:cNvPr id="161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6931"/>
                              <a:ext cx="2145" cy="8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5" y="6796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6796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AutoShape 284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7966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AutoShape 285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7966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8592"/>
                              <a:ext cx="2145" cy="8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5" y="8457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95" y="8457"/>
                              <a:ext cx="315" cy="11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289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0" y="9627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AutoShape 290" descr="a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9627"/>
                              <a:ext cx="109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AutoShap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5" y="6559"/>
                              <a:ext cx="0" cy="3645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" name="AutoShape 300"/>
                        <wps:cNvCnPr>
                          <a:cxnSpLocks noChangeShapeType="1"/>
                        </wps:cNvCnPr>
                        <wps:spPr bwMode="auto">
                          <a:xfrm>
                            <a:off x="4424" y="5745"/>
                            <a:ext cx="1" cy="54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8565" y="5745"/>
                            <a:ext cx="1" cy="54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8865" y="5745"/>
                            <a:ext cx="1" cy="5404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AutoShape 303"/>
                        <wps:cNvCnPr>
                          <a:cxnSpLocks noChangeShapeType="1"/>
                        </wps:cNvCnPr>
                        <wps:spPr bwMode="auto">
                          <a:xfrm flipH="1">
                            <a:off x="6495" y="10080"/>
                            <a:ext cx="2369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6" name="Group 312"/>
                        <wpg:cNvGrpSpPr>
                          <a:grpSpLocks/>
                        </wpg:cNvGrpSpPr>
                        <wpg:grpSpPr bwMode="auto">
                          <a:xfrm>
                            <a:off x="8174" y="10825"/>
                            <a:ext cx="1036" cy="515"/>
                            <a:chOff x="8174" y="10825"/>
                            <a:chExt cx="1036" cy="515"/>
                          </a:xfrm>
                        </wpg:grpSpPr>
                        <wps:wsp>
                          <wps:cNvPr id="177" name="AutoShap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74" y="10920"/>
                              <a:ext cx="34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AutoShape 3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0" y="10919"/>
                              <a:ext cx="300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AutoShap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4" y="10825"/>
                              <a:ext cx="841" cy="51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00F" w:rsidRPr="00A801E1" w:rsidRDefault="00A1700F" w:rsidP="00541AD6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A801E1">
                                  <w:rPr>
                                    <w:color w:val="FF0000"/>
                                  </w:rPr>
                                  <w:t>tol</w:t>
                                </w:r>
                              </w:p>
                              <w:p w:rsidR="00A1700F" w:rsidRDefault="00A1700F" w:rsidP="00541AD6"/>
                              <w:p w:rsidR="00A1700F" w:rsidRPr="0050698A" w:rsidRDefault="00A1700F" w:rsidP="00541AD6"/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5" o:spid="_x0000_s1066" style="position:absolute;margin-left:121.5pt;margin-top:11.05pt;width:249pt;height:279.75pt;z-index:251909120" coordorigin="4230,5745" coordsize="4980,5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">
                <v:group id="Group 292" o:spid="_x0000_s1067" style="position:absolute;left:4230;top:6289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rect id="Rectangle 293" o:spid="_x0000_s1068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GWl8MA&#10;AADcAAAADwAAAGRycy9kb3ducmV2LnhtbERP3WrCMBS+F/YO4Qx2I2vqZDK6pkUEQVDY5nyAQ3PW&#10;ZmtOShNt9ekXQfDufHy/Jy9H24oT9d44VjBLUhDEldOGawWH7/XzGwgfkDW2jknBmTyUxcMkx0y7&#10;gb/otA+1iCHsM1TQhNBlUvqqIYs+cR1x5H5cbzFE2NdS9zjEcNvKlzRdSIuGY0ODHa0aqv72R6tg&#10;+rGbhcvnYdTbrel+N8OwML5W6ulxXL6DCDSGu/jm3ug4/3UO12fiBb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GWl8MAAADcAAAADwAAAAAAAAAAAAAAAACYAgAAZHJzL2Rv&#10;d25yZXYueG1sUEsFBgAAAAAEAAQA9QAAAIgDAAAAAA==&#10;" fillcolor="#d99594 [1941]" strokecolor="#1f497d [3215]" strokeweight="1.5pt"/>
                  <v:shape id="AutoShape 294" o:spid="_x0000_s1069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QOMcAAAADcAAAADwAAAGRycy9kb3ducmV2LnhtbERPzYrCMBC+C/sOYRa8raniLqWaFlkQ&#10;vHjw5wGmzdgWm0lJsrb69EZY8DYf3++si9F04kbOt5YVzGcJCOLK6pZrBefT9isF4QOyxs4yKbiT&#10;hyL/mKwx03bgA92OoRYxhH2GCpoQ+kxKXzVk0M9sTxy5i3UGQ4SultrhEMNNJxdJ8iMNthwbGuzp&#10;t6HqevwzCtIFP9LRVY8hnXelW27qci8Hpaaf42YFItAY3uJ/907H+d9LeD0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0DjHAAAAA3AAAAA8AAAAAAAAAAAAAAAAA&#10;oQIAAGRycy9kb3ducmV2LnhtbFBLBQYAAAAABAAEAPkAAACOAwAAAAA=&#10;" strokecolor="#1f497d [3215]" strokeweight="1.5pt"/>
                </v:group>
                <v:group id="Group 295" o:spid="_x0000_s1070" style="position:absolute;left:8670;top:6202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rect id="Rectangle 296" o:spid="_x0000_s1071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1D8EA&#10;AADcAAAADwAAAGRycy9kb3ducmV2LnhtbERP24rCMBB9F/yHMIIvoqmCRapRFkEQFHa9fMDQzLbZ&#10;bSalibb69Rthwbc5nOusNp2txJ0abxwrmE4SEMS504YLBdfLbrwA4QOyxsoxKXiQh82631thpl3L&#10;J7qfQyFiCPsMFZQh1JmUPi/Jop+4mjhy366xGCJsCqkbbGO4reQsSVJp0XBsKLGmbUn57/lmFYw+&#10;j9Pw/Lp2+nAw9c++bVPjC6WGg+5jCSJQF97if/dex/nzFF7Px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WNQ/BAAAA3AAAAA8AAAAAAAAAAAAAAAAAmAIAAGRycy9kb3du&#10;cmV2LnhtbFBLBQYAAAAABAAEAPUAAACGAwAAAAA=&#10;" fillcolor="#d99594 [1941]" strokecolor="#1f497d [3215]" strokeweight="1.5pt"/>
                  <v:shape id="AutoShape 297" o:spid="_x0000_s1072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QRsIAAADcAAAADwAAAGRycy9kb3ducmV2LnhtbERPzWqDQBC+B/oOyxR6S1albcS6igQK&#10;vfTQNA8wcScqdWdldxNtnr5bCOQ2H9/vlPViRnEh5wfLCtJNAoK4tXrgTsHh+32dg/ABWeNomRT8&#10;koe6eliVWGg78xdd9qETMYR9gQr6EKZCSt/2ZNBv7EQcuZN1BkOErpPa4RzDzSizJHmVBgeODT1O&#10;tOup/dmfjYI842u+uPY65+l4dM9Nd/yUs1JPj0vzBiLQEu7im/tDx/kvW/h/Jl4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aQRsIAAADcAAAADwAAAAAAAAAAAAAA&#10;AAChAgAAZHJzL2Rvd25yZXYueG1sUEsFBgAAAAAEAAQA+QAAAJADAAAAAA==&#10;" strokecolor="#1f497d [3215]" strokeweight="1.5pt"/>
                </v:group>
                <v:shape id="AutoShape 298" o:spid="_x0000_s1073" type="#_x0000_t32" style="position:absolute;left:4424;top:9945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WOzsUAAADcAAAADwAAAGRycy9kb3ducmV2LnhtbESPT2vCQBDF7wW/wzKCt7qxYJXUVcQi&#10;BnryH16n2WkSmp2N2TVJv33nUOhthvfmvd+sNoOrVUdtqDwbmE0TUMS5txUXBi7n/fMSVIjIFmvP&#10;ZOCHAmzWo6cVptb3fKTuFAslIRxSNFDG2KRah7wkh2HqG2LRvnzrMMraFtq22Eu4q/VLkrxqhxVL&#10;Q4kN7UrKv08PZ+DDXvq41OFwOy4+F+/3a2YfXWbMZDxs30BFGuK/+e86s4I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WOzsUAAADcAAAADwAAAAAAAAAA&#10;AAAAAAChAgAAZHJzL2Rvd25yZXYueG1sUEsFBgAAAAAEAAQA+QAAAJMDAAAAAA==&#10;" strokecolor="#974706 [1609]" strokeweight="1.5pt">
                  <v:stroke startarrow="open" endarrow="open"/>
                  <v:shadow color="#7f7f7f [1601]" opacity=".5" offset="1pt"/>
                </v:shape>
                <v:shape id="AutoShape 299" o:spid="_x0000_s1074" type="#_x0000_t32" style="position:absolute;left:6494;top:9945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krVcIAAADcAAAADwAAAGRycy9kb3ducmV2LnhtbERPTWvCQBC9C/0PyxR6000Fa4yuUhRp&#10;wJPW4nXMjkkwOxuza5L+e7dQ8DaP9zmLVW8q0VLjSssK3kcRCOLM6pJzBcfv7TAG4TyyxsoyKfgl&#10;B6vly2CBibYd76k9+FyEEHYJKii8rxMpXVaQQTeyNXHgLrYx6ANscqkb7EK4qeQ4ij6kwZJDQ4E1&#10;rQvKroe7UbDTx87H0n2d9tPzdHP7SfW9TZV6e+0/5yA89f4p/nenOsyfzODv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krVcIAAADcAAAADwAAAAAAAAAAAAAA&#10;AAChAgAAZHJzL2Rvd25yZXYueG1sUEsFBgAAAAAEAAQA+QAAAJADAAAAAA==&#10;" strokecolor="#974706 [1609]" strokeweight="1.5pt">
                  <v:stroke startarrow="open" endarrow="open"/>
                  <v:shadow color="#7f7f7f [1601]" opacity=".5" offset="1pt"/>
                </v:shape>
                <v:group id="Group 313" o:spid="_x0000_s1075" style="position:absolute;left:5400;top:6559;width:2190;height:3645" coordorigin="5400,6559" coordsize="2190,3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rect id="Rectangle 281" o:spid="_x0000_s1076" style="position:absolute;left:5400;top:6931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HYgsMA&#10;AADcAAAADwAAAGRycy9kb3ducmV2LnhtbERPTWvCQBC9C/0PyxS8mY1FRKKrSGlaQS/GXLxNsmMS&#10;zM6G7FbT/nq3UPA2j/c5q81gWnGj3jWWFUyjGARxaXXDlYL8lE4WIJxH1thaJgU/5GCzfhmtMNH2&#10;zke6Zb4SIYRdggpq77tESlfWZNBFtiMO3MX2Bn2AfSV1j/cQblr5FsdzabDh0FBjR+81ldfs2yio&#10;dtlw+LCf+e/XvkjzdLYvztdCqfHrsF2C8DT4p/jfvdNh/nwKf8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HYgsMAAADcAAAADwAAAAAAAAAAAAAAAACYAgAAZHJzL2Rv&#10;d25yZXYueG1sUEsFBgAAAAAEAAQA9QAAAIgDAAAAAA==&#10;" fillcolor="#4f81bd [3204]" strokecolor="#f2f2f2 [3041]" strokeweight="3pt">
                    <v:shadow on="t" color="#243f60 [1604]" opacity=".5" offset="1pt"/>
                  </v:rect>
                  <v:rect id="Rectangle 282" o:spid="_x0000_s1077" style="position:absolute;left:5835;top:6796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j8HMEA&#10;AADcAAAADwAAAGRycy9kb3ducmV2LnhtbERPS2sCMRC+F/ofwhR6q1mFiq5GaQVpPfo4tLdxM+4u&#10;biZLMur6740geJuP7znTeecadaYQa88G+r0MFHHhbc2lgd12+TECFQXZYuOZDFwpwnz2+jLF3PoL&#10;r+m8kVKlEI45GqhE2lzrWFTkMPZ8S5y4gw8OJcFQahvwksJdowdZNtQOa04NFba0qKg4bk7OwDr8&#10;7P6k0J/ZfjzuB/lejerlvzHvb93XBJRQJ0/xw/1r0/zhAO7Pp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I/BzBAAAA3AAAAA8AAAAAAAAAAAAAAAAAmAIAAGRycy9kb3du&#10;cmV2LnhtbFBLBQYAAAAABAAEAPUAAACGAwAAAAA=&#10;" fillcolor="#c2d69b [1942]" strokecolor="#9bbb59 [3206]" strokeweight="3pt">
                    <v:shadow on="t" color="#243f60 [1604]" opacity=".5" offset="1pt"/>
                  </v:rect>
                  <v:rect id="Rectangle 283" o:spid="_x0000_s1078" style="position:absolute;left:6795;top:6796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Zh8IA&#10;AADcAAAADwAAAGRycy9kb3ducmV2LnhtbERPS2sCMRC+C/6HMII3zVqp6NYotiCtRx8He5tupruL&#10;m8mSTHX7702h4G0+vucs151r1JVCrD0bmIwzUMSFtzWXBk7H7WgOKgqyxcYzGfilCOtVv7fE3Pob&#10;7+l6kFKlEI45GqhE2lzrWFTkMI59S5y4bx8cSoKh1DbgLYW7Rj9l2Uw7rDk1VNjSW0XF5fDjDOzD&#10;++kshX7OvhaLSZDX3bzefhozHHSbF1BCnTzE/+4Pm+bPpvD3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FmHwgAAANwAAAAPAAAAAAAAAAAAAAAAAJgCAABkcnMvZG93&#10;bnJldi54bWxQSwUGAAAAAAQABAD1AAAAhwMAAAAA&#10;" fillcolor="#c2d69b [1942]" strokecolor="#9bbb59 [3206]" strokeweight="3pt">
                    <v:shadow on="t" color="#243f60 [1604]" opacity=".5" offset="1pt"/>
                  </v:rect>
                  <v:shape id="AutoShape 284" o:spid="_x0000_s1079" type="#_x0000_t32" alt="a" style="position:absolute;left:5400;top:7966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odMMAAADcAAAADwAAAGRycy9kb3ducmV2LnhtbERPTWvCQBC9F/wPywje6qaxiI2uIkIh&#10;h0AbFexxyI7Z0OxsyG6T9N93C4Xe5vE+Z3eYbCsG6n3jWMHTMgFBXDndcK3genl93IDwAVlj65gU&#10;fJOHw372sMNMu5FLGs6hFjGEfYYKTAhdJqWvDFn0S9cRR+7ueoshwr6WuscxhttWpkmylhYbjg0G&#10;OzoZqj7PX1bBS25Xt+mtdKnRRRje849bUTmlFvPpuAURaAr/4j93ruP89TP8PhMv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paHTDAAAA3AAAAA8AAAAAAAAAAAAA&#10;AAAAoQIAAGRycy9kb3ducmV2LnhtbFBLBQYAAAAABAAEAPkAAACRAwAAAAA=&#10;" strokecolor="#1f497d [3215]" strokeweight="1.5pt">
                    <v:stroke startarrow="open" endarrow="open"/>
                  </v:shape>
                  <v:shape id="AutoShape 285" o:spid="_x0000_s1080" type="#_x0000_t32" alt="a" style="position:absolute;left:6495;top:7966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XN78MAAADcAAAADwAAAGRycy9kb3ducmV2LnhtbERPTWvCQBC9F/wPywje6qaRio2uIkIh&#10;h0AbFexxyI7Z0OxsyG6T9N93C4Xe5vE+Z3eYbCsG6n3jWMHTMgFBXDndcK3genl93IDwAVlj65gU&#10;fJOHw372sMNMu5FLGs6hFjGEfYYKTAhdJqWvDFn0S9cRR+7ueoshwr6WuscxhttWpkmylhYbjg0G&#10;OzoZqj7PX1bBS25Xt+mtdKnRRRje849bUTmlFvPpuAURaAr/4j93ruP89TP8PhMv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lze/DAAAA3AAAAA8AAAAAAAAAAAAA&#10;AAAAoQIAAGRycy9kb3ducmV2LnhtbFBLBQYAAAAABAAEAPkAAACRAwAAAAA=&#10;" strokecolor="#1f497d [3215]" strokeweight="1.5pt">
                    <v:stroke startarrow="open" endarrow="open"/>
                  </v:shape>
                  <v:rect id="Rectangle 286" o:spid="_x0000_s1081" style="position:absolute;left:5400;top:8592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A9sMA&#10;AADcAAAADwAAAGRycy9kb3ducmV2LnhtbERPTWvCQBC9C/6HZYTedKOUIKmriBgr2ItpLr1NstMk&#10;mJ0N2a2m/fVdQfA2j/c5q81gWnGl3jWWFcxnEQji0uqGKwX5ZzpdgnAeWWNrmRT8koPNejxaYaLt&#10;jc90zXwlQgi7BBXU3neJlK6syaCb2Y44cN+2N+gD7Cupe7yFcNPKRRTF0mDDoaHGjnY1lZfsxyio&#10;jtnwsbeH/O/9VKR5+noqvi6FUi+TYfsGwtPgn+KH+6jD/DiG+zPhAr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hA9sMAAADcAAAADwAAAAAAAAAAAAAAAACYAgAAZHJzL2Rv&#10;d25yZXYueG1sUEsFBgAAAAAEAAQA9QAAAIgDAAAAAA==&#10;" fillcolor="#4f81bd [3204]" strokecolor="#f2f2f2 [3041]" strokeweight="3pt">
                    <v:shadow on="t" color="#243f60 [1604]" opacity=".5" offset="1pt"/>
                  </v:rect>
                  <v:rect id="Rectangle 287" o:spid="_x0000_s1082" style="position:absolute;left:5835;top:845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fhMIA&#10;AADcAAAADwAAAGRycy9kb3ducmV2LnhtbERPS2sCMRC+C/6HMII3zVrQ6tYotiCtRx8He5tupruL&#10;m8mSTHX77xuh4G0+vucs151r1JVCrD0bmIwzUMSFtzWXBk7H7WgOKgqyxcYzGfilCOtVv7fE3Pob&#10;7+l6kFKlEI45GqhE2lzrWFTkMI59S5y4bx8cSoKh1DbgLYW7Rj9l2Uw7rDk1VNjSW0XF5fDjDOzD&#10;++kshZ5mX4vFJMjrbl5vP40ZDrrNCyihTh7if/eHTfNnz3B/Jl2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1+EwgAAANwAAAAPAAAAAAAAAAAAAAAAAJgCAABkcnMvZG93&#10;bnJldi54bWxQSwUGAAAAAAQABAD1AAAAhwMAAAAA&#10;" fillcolor="#c2d69b [1942]" strokecolor="#9bbb59 [3206]" strokeweight="3pt">
                    <v:shadow on="t" color="#243f60 [1604]" opacity=".5" offset="1pt"/>
                  </v:rect>
                  <v:rect id="Rectangle 288" o:spid="_x0000_s1083" style="position:absolute;left:6795;top:845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L9sUA&#10;AADcAAAADwAAAGRycy9kb3ducmV2LnhtbESPT08CQQzF7yZ+h0lJvMksJhJYGAiaEPXIn4Peyk7Z&#10;3bDT2cxUWL+9PZh4a/Ne3/t1uR5CZ66UchvZwWRcgCGuom+5dnA8bB9nYLIge+wik4MfyrBe3d8t&#10;sfTxxju67qU2GsK5RAeNSF9am6uGAuZx7IlVO8cUUHRNtfUJbxoeOvtUFFMbsGVtaLCn14aqy/47&#10;ONilt+OnVPa5OM3nkyQvH7N2++Xcw2jYLMAIDfJv/rt+94o/VVp9Ri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4Mv2xQAAANwAAAAPAAAAAAAAAAAAAAAAAJgCAABkcnMv&#10;ZG93bnJldi54bWxQSwUGAAAAAAQABAD1AAAAigMAAAAA&#10;" fillcolor="#c2d69b [1942]" strokecolor="#9bbb59 [3206]" strokeweight="3pt">
                    <v:shadow on="t" color="#243f60 [1604]" opacity=".5" offset="1pt"/>
                  </v:rect>
                  <v:shape id="AutoShape 289" o:spid="_x0000_s1084" type="#_x0000_t32" alt="a" style="position:absolute;left:5400;top:962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H6sIAAADcAAAADwAAAGRycy9kb3ducmV2LnhtbERPTWvCQBC9F/wPyxS8NZsqhJq6igiF&#10;HAQbFeJxyE6zwexsyG5j/PfdQqG3ebzPWW8n24mRBt86VvCapCCIa6dbbhRczh8vbyB8QNbYOSYF&#10;D/Kw3cye1phrd+eSxlNoRAxhn6MCE0KfS+lrQxZ94nriyH25wWKIcGikHvAew20nF2maSYstxwaD&#10;Pe0N1bfTt1WwKuyymo6lWxh9CONnca0OtVNq/jzt3kEEmsK/+M9d6Dg/W8HvM/E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jH6sIAAADcAAAADwAAAAAAAAAAAAAA&#10;AAChAgAAZHJzL2Rvd25yZXYueG1sUEsFBgAAAAAEAAQA+QAAAJADAAAAAA==&#10;" strokecolor="#1f497d [3215]" strokeweight="1.5pt">
                    <v:stroke startarrow="open" endarrow="open"/>
                  </v:shape>
                  <v:shape id="AutoShape 290" o:spid="_x0000_s1085" type="#_x0000_t32" alt="a" style="position:absolute;left:6495;top:962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v4qsUAAADcAAAADwAAAGRycy9kb3ducmV2LnhtbESPT2vCQBDF70K/wzKF3nRTC61NXUUE&#10;IQeh/gN7HLLTbGh2NmTXGL+9cxB6m+G9ee838+XgG9VTF+vABl4nGSjiMtiaKwOn42Y8AxUTssUm&#10;MBm4UYTl4mk0x9yGK++pP6RKSQjHHA24lNpc61g68hgnoSUW7Td0HpOsXaVth1cJ942eZtm79liz&#10;NDhsae2o/DtcvIHPwr+dh+99mDq7Tf2u+Dlvy2DMy/Ow+gKVaEj/5sd1YQX/Q/D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v4qsUAAADcAAAADwAAAAAAAAAA&#10;AAAAAAChAgAAZHJzL2Rvd25yZXYueG1sUEsFBgAAAAAEAAQA+QAAAJMDAAAAAA==&#10;" strokecolor="#1f497d [3215]" strokeweight="1.5pt">
                    <v:stroke startarrow="open" endarrow="open"/>
                  </v:shape>
                  <v:shape id="AutoShape 291" o:spid="_x0000_s1086" type="#_x0000_t32" style="position:absolute;left:6495;top:6559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uCIsMAAADcAAAADwAAAGRycy9kb3ducmV2LnhtbERPTWvCQBC9F/oflil4q5t4UEndhFoV&#10;PbUYS6G3ITvdpGZnQ3bV+O+7BcHbPN7nLIrBtuJMvW8cK0jHCQjiyumGjYLPw+Z5DsIHZI2tY1Jw&#10;JQ9F/viwwEy7C+/pXAYjYgj7DBXUIXSZlL6qyaIfu444cj+utxgi7I3UPV5iuG3lJEmm0mLDsaHG&#10;jt5qqo7lySr4wOUKv5PfZbnaTtbvx7D5MiZVavQ0vL6ACDSEu/jm3uk4f5bC/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bgiLDAAAA3AAAAA8AAAAAAAAAAAAA&#10;AAAAoQIAAGRycy9kb3ducmV2LnhtbFBLBQYAAAAABAAEAPkAAACRAwAAAAA=&#10;" strokecolor="#92cddc [1944]" strokeweight="3pt">
                    <v:stroke dashstyle="dash"/>
                    <v:shadow color="#622423 [1605]" opacity=".5" offset="1pt"/>
                  </v:shape>
                </v:group>
                <v:shape id="AutoShape 300" o:spid="_x0000_s1087" type="#_x0000_t32" style="position:absolute;left:4424;top:5745;width:1;height:5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cVcMAAADcAAAADwAAAGRycy9kb3ducmV2LnhtbERPTWvCQBC9F/oflil4qxtzUEndhFoV&#10;PbUYS6G3ITvdpGZnQ3bV+O+7BcHbPN7nLIrBtuJMvW8cK5iMExDEldMNGwWfh83zHIQPyBpbx6Tg&#10;Sh6K/PFhgZl2F97TuQxGxBD2GSqoQ+gyKX1Vk0U/dh1x5H5cbzFE2Bupe7zEcNvKNEmm0mLDsaHG&#10;jt5qqo7lySr4wOUKv5PfZbnapuv3Y9h8GTNRavQ0vL6ACDSEu/jm3uk4f5bC/zPxAp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JHFXDAAAA3AAAAA8AAAAAAAAAAAAA&#10;AAAAoQIAAGRycy9kb3ducmV2LnhtbFBLBQYAAAAABAAEAPkAAACRAwAAAAA=&#10;" strokecolor="#92cddc [1944]" strokeweight="3pt">
                  <v:stroke dashstyle="dash"/>
                  <v:shadow color="#622423 [1605]" opacity=".5" offset="1pt"/>
                </v:shape>
                <v:shape id="AutoShape 301" o:spid="_x0000_s1088" type="#_x0000_t32" style="position:absolute;left:8565;top:5745;width:1;height:5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5zsIAAADcAAAADwAAAGRycy9kb3ducmV2LnhtbERPTWsCMRC9F/ofwhS8aVYFW1aj1KrY&#10;k+JWBG/DZsyubibLJur235uC0Ns83udMZq2txI0aXzpW0O8lIIhzp0s2CvY/q+4HCB+QNVaOScEv&#10;eZhNX18mmGp35x3dsmBEDGGfooIihDqV0ucFWfQ9VxNH7uQaiyHCxkjd4D2G20oOkmQkLZYcGwqs&#10;6aug/JJdrYItzhd4TM7zbLEeLDeXsDoY01eq89Z+jkEEasO/+On+1nH++xD+no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W5zsIAAADcAAAADwAAAAAAAAAAAAAA&#10;AAChAgAAZHJzL2Rvd25yZXYueG1sUEsFBgAAAAAEAAQA+QAAAJADAAAAAA==&#10;" strokecolor="#92cddc [1944]" strokeweight="3pt">
                  <v:stroke dashstyle="dash"/>
                  <v:shadow color="#622423 [1605]" opacity=".5" offset="1pt"/>
                </v:shape>
                <v:shape id="AutoShape 302" o:spid="_x0000_s1089" type="#_x0000_t32" style="position:absolute;left:8865;top:5745;width:1;height:5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husIAAADcAAAADwAAAGRycy9kb3ducmV2LnhtbERPTWsCMRC9F/ofwhS8aVYRW1aj1KrY&#10;k+JWBG/DZsyubibLJur235uC0Ns83udMZq2txI0aXzpW0O8lIIhzp0s2CvY/q+4HCB+QNVaOScEv&#10;eZhNX18mmGp35x3dsmBEDGGfooIihDqV0ucFWfQ9VxNH7uQaiyHCxkjd4D2G20oOkmQkLZYcGwqs&#10;6aug/JJdrYItzhd4TM7zbLEeLDeXsDoY01eq89Z+jkEEasO/+On+1nH++xD+no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whusIAAADcAAAADwAAAAAAAAAAAAAA&#10;AAChAgAAZHJzL2Rvd25yZXYueG1sUEsFBgAAAAAEAAQA+QAAAJADAAAAAA==&#10;" strokecolor="#92cddc [1944]" strokeweight="3pt">
                  <v:stroke dashstyle="dash"/>
                  <v:shadow color="#622423 [1605]" opacity=".5" offset="1pt"/>
                </v:shape>
                <v:shape id="AutoShape 303" o:spid="_x0000_s1090" type="#_x0000_t32" style="position:absolute;left:6495;top:10080;width:236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bUMMAAADcAAAADwAAAGRycy9kb3ducmV2LnhtbERPTWvCQBC9F/wPywi9iG6UVkt0E2yh&#10;pZcKUcl5mh2TYHY27G41/vtuoeBtHu9zNvlgOnEh51vLCuazBARxZXXLtYLj4X36AsIHZI2dZVJw&#10;Iw95NnrYYKrtlQu67EMtYgj7FBU0IfSplL5qyKCf2Z44cifrDIYIXS21w2sMN51cJMlSGmw5NjTY&#10;01tD1Xn/YxSYc//6US52rry5r6IuJ5P26Xun1ON42K5BBBrCXfzv/tRx/uoZ/p6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IG1DDAAAA3AAAAA8AAAAAAAAAAAAA&#10;AAAAoQIAAGRycy9kb3ducmV2LnhtbFBLBQYAAAAABAAEAPkAAACRAwAAAAA=&#10;" strokecolor="#0070c0" strokeweight="1.5pt">
                  <v:stroke startarrow="open" endarrow="open"/>
                  <v:shadow color="#7f7f7f [1601]" opacity=".5" offset="1pt"/>
                </v:shape>
                <v:group id="Group 312" o:spid="_x0000_s1091" style="position:absolute;left:8174;top:10825;width:1036;height:515" coordorigin="8174,10825" coordsize="1036,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AutoShape 309" o:spid="_x0000_s1092" type="#_x0000_t32" style="position:absolute;left:8174;top:10920;width:3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AI8AAAADcAAAADwAAAGRycy9kb3ducmV2LnhtbERPS4vCMBC+L/gfwgje1lQFlWoUERbU&#10;i+gueB2a6UObSbeJtv33RhC8zcf3nOW6NaV4UO0KywpGwwgEcWJ1wZmCv9+f7zkI55E1lpZJQUcO&#10;1qve1xJjbRs+0ePsMxFC2MWoIPe+iqV0SU4G3dBWxIFLbW3QB1hnUtfYhHBTynEUTaXBgkNDjhVt&#10;c0pu57tRkGSp2++iw+T/UlTXadsdu8akSg367WYBwlPrP+K3e6fD/NkMXs+EC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UQCPAAAAA3AAAAA8AAAAAAAAAAAAAAAAA&#10;oQIAAGRycy9kb3ducmV2LnhtbFBLBQYAAAAABAAEAPkAAACOAwAAAAA=&#10;" strokecolor="red" strokeweight="1.5pt">
                    <v:stroke endarrow="open"/>
                    <v:shadow color="#243f60 [1604]" opacity=".5" offset="1pt"/>
                  </v:shape>
                  <v:shape id="AutoShape 310" o:spid="_x0000_s1093" type="#_x0000_t32" style="position:absolute;left:8910;top:10919;width:30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ogMUAAADcAAAADwAAAGRycy9kb3ducmV2LnhtbESPQUsDMRCF70L/QxjBi7TZStGyNi1F&#10;cPHgxVZoj8NmTBaTybJJt+u/dw6Ctxnem/e+2eymGNRIQ+4SG1guKlDEbbIdOwOfx9f5GlQuyBZD&#10;YjLwQxl229nNBmubrvxB46E4JSGcazTgS+lrrXPrKWJepJ5YtK80RCyyDk7bAa8SHoN+qKpHHbFj&#10;afDY04un9vtwiQZWx2bZON/i6X1sVl1wl/MU7o25u532z6AKTeXf/Hf9ZgX/SWjlGZlAb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RogMUAAADcAAAADwAAAAAAAAAA&#10;AAAAAAChAgAAZHJzL2Rvd25yZXYueG1sUEsFBgAAAAAEAAQA+QAAAJMDAAAAAA==&#10;" strokecolor="red" strokeweight="1.5pt">
                    <v:stroke endarrow="open"/>
                    <v:shadow color="#243f60 [1604]" opacity=".5" offset="1pt"/>
                  </v:shape>
                  <v:roundrect id="AutoShape 311" o:spid="_x0000_s1094" style="position:absolute;left:8294;top:10825;width:841;height:5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3e8QA&#10;AADcAAAADwAAAGRycy9kb3ducmV2LnhtbERPS2sCMRC+C/6HMIXearZCq7s1SlsoWDz4aEF6m26m&#10;2cXNZEniuv57IxS8zcf3nNmit43oyIfasYLHUQaCuHS6ZqPg++vjYQoiRGSNjWNScKYAi/lwMMNC&#10;uxNvqdtFI1IIhwIVVDG2hZShrMhiGLmWOHF/zluMCXojtcdTCreNHGfZs7RYc2qosKX3isrD7mgV&#10;+P3bz+q3y+vz537dZZu1ycdPRqn7u/71BUSkPt7E/+6lTvMnOVyfS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Md3vEAAAA3AAAAA8AAAAAAAAAAAAAAAAAmAIAAGRycy9k&#10;b3ducmV2LnhtbFBLBQYAAAAABAAEAPUAAACJAwAAAAA=&#10;" filled="f" stroked="f" strokecolor="#1f497d [3215]" strokeweight="1.5pt">
                    <v:textbox inset="0,0,0,0">
                      <w:txbxContent>
                        <w:p w:rsidR="00A1700F" w:rsidRPr="00A801E1" w:rsidRDefault="00A1700F" w:rsidP="00541AD6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A801E1">
                            <w:rPr>
                              <w:color w:val="FF0000"/>
                            </w:rPr>
                            <w:t>tol</w:t>
                          </w:r>
                        </w:p>
                        <w:p w:rsidR="00A1700F" w:rsidRDefault="00A1700F" w:rsidP="00541AD6"/>
                        <w:p w:rsidR="00A1700F" w:rsidRPr="0050698A" w:rsidRDefault="00A1700F" w:rsidP="00541AD6"/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60486F" w:rsidRDefault="0060486F" w:rsidP="00EA621D"/>
    <w:p w:rsidR="008A4EDA" w:rsidRDefault="008A4EDA" w:rsidP="00EA621D"/>
    <w:p w:rsidR="006461AF" w:rsidRDefault="006461AF" w:rsidP="00EA621D"/>
    <w:p w:rsidR="008A4EDA" w:rsidRDefault="006461AF" w:rsidP="006461AF">
      <w:pPr>
        <w:pStyle w:val="ListParagraph"/>
      </w:pPr>
      <w:r>
        <w:t>Figure 10: Route Symmetry Soft Group.</w:t>
      </w:r>
    </w:p>
    <w:p w:rsidR="008A4EDA" w:rsidRDefault="008A4EDA" w:rsidP="00EA621D"/>
    <w:p w:rsidR="00541AD6" w:rsidRDefault="00541AD6" w:rsidP="00EA621D"/>
    <w:p w:rsidR="00541AD6" w:rsidRDefault="00541AD6" w:rsidP="00EA621D"/>
    <w:p w:rsidR="00541AD6" w:rsidRDefault="00541AD6" w:rsidP="00EA621D"/>
    <w:p w:rsidR="00541AD6" w:rsidRDefault="00541AD6" w:rsidP="00EA621D"/>
    <w:p w:rsidR="00541AD6" w:rsidRDefault="00541AD6" w:rsidP="00EA621D"/>
    <w:p w:rsidR="00541AD6" w:rsidRDefault="00541AD6" w:rsidP="00EA621D"/>
    <w:p w:rsidR="00541AD6" w:rsidRDefault="00541AD6" w:rsidP="00541AD6">
      <w:pPr>
        <w:pStyle w:val="Heading4"/>
        <w:numPr>
          <w:ilvl w:val="3"/>
          <w:numId w:val="23"/>
        </w:numPr>
      </w:pPr>
      <w:r>
        <w:t>Route Symmetry Soft Different Path Width</w:t>
      </w:r>
    </w:p>
    <w:p w:rsidR="00541AD6" w:rsidRDefault="00541AD6" w:rsidP="00541AD6">
      <w:pPr>
        <w:pStyle w:val="ListParagraph"/>
        <w:numPr>
          <w:ilvl w:val="0"/>
          <w:numId w:val="22"/>
        </w:numPr>
      </w:pPr>
      <w:r>
        <w:t>Path width of routes is different.</w:t>
      </w:r>
    </w:p>
    <w:p w:rsidR="00541AD6" w:rsidRDefault="00541AD6" w:rsidP="00EA621D"/>
    <w:p w:rsidR="00541AD6" w:rsidRDefault="0093505B" w:rsidP="00EA621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127635</wp:posOffset>
                </wp:positionV>
                <wp:extent cx="428625" cy="2743200"/>
                <wp:effectExtent l="10160" t="13335" r="18415" b="15240"/>
                <wp:wrapNone/>
                <wp:docPr id="14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43200"/>
                          <a:chOff x="3330" y="2775"/>
                          <a:chExt cx="390" cy="4320"/>
                        </a:xfrm>
                      </wpg:grpSpPr>
                      <wps:wsp>
                        <wps:cNvPr id="14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330" y="2775"/>
                            <a:ext cx="390" cy="43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322"/>
                        <wps:cNvCnPr>
                          <a:cxnSpLocks noChangeShapeType="1"/>
                        </wps:cNvCnPr>
                        <wps:spPr bwMode="auto">
                          <a:xfrm>
                            <a:off x="3525" y="3045"/>
                            <a:ext cx="0" cy="38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0" o:spid="_x0000_s1026" style="position:absolute;margin-left:292.55pt;margin-top:10.05pt;width:33.75pt;height:3in;z-index:251912192" coordorigin="3330,2775" coordsize="39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">
                <v:rect id="Rectangle 321" o:spid="_x0000_s1027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3oMIA&#10;AADcAAAADwAAAGRycy9kb3ducmV2LnhtbERP24rCMBB9F/yHMIIvi6bKIlqNIsKC4ILr5QOGZmyj&#10;zaQ0WdvdrzeC4NscznUWq9aW4k61N44VjIYJCOLMacO5gvPpazAF4QOyxtIxKfgjD6tlt7PAVLuG&#10;D3Q/hlzEEPYpKihCqFIpfVaQRT90FXHkLq62GCKsc6lrbGK4LeU4SSbSouHYUGBFm4Ky2/HXKvjY&#10;f4/C/8+51budqa7bppkYnyvV77XrOYhAbXiLX+6tjvM/Z/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0DegwgAAANwAAAAPAAAAAAAAAAAAAAAAAJgCAABkcnMvZG93&#10;bnJldi54bWxQSwUGAAAAAAQABAD1AAAAhwMAAAAA&#10;" fillcolor="#d99594 [1941]" strokecolor="#1f497d [3215]" strokeweight="1.5pt"/>
                <v:shape id="AutoShape 322" o:spid="_x0000_s1028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8IMsMAAADcAAAADwAAAGRycy9kb3ducmV2LnhtbESPQYvCMBCF7wv+hzCCtzVV3KVUo4gg&#10;ePGguz9gbMa22ExKEm311zuHhb3N8N68981qM7hWPSjExrOB2TQDRVx623Bl4Pdn/5mDignZYuuZ&#10;DDwpwmY9+lhhYX3PJ3qcU6UkhGOBBuqUukLrWNbkME59Ryza1QeHSdZQaRuwl3DX6nmWfWuHDUtD&#10;jR3taipv57szkM/5lQ+hfPX5rL2Exba6HHVvzGQ8bJegEg3p3/x3fbCC/yX48oxMoN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PCDLDAAAA3AAAAA8AAAAAAAAAAAAA&#10;AAAAoQIAAGRycy9kb3ducmV2LnhtbFBLBQYAAAAABAAEAPkAAACRAwAAAAA=&#10;" strokecolor="#1f497d [3215]" strokeweight="1.5pt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127635</wp:posOffset>
                </wp:positionV>
                <wp:extent cx="247650" cy="2743200"/>
                <wp:effectExtent l="9525" t="13335" r="9525" b="15240"/>
                <wp:wrapNone/>
                <wp:docPr id="14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2743200"/>
                          <a:chOff x="3330" y="2775"/>
                          <a:chExt cx="390" cy="4320"/>
                        </a:xfrm>
                      </wpg:grpSpPr>
                      <wps:wsp>
                        <wps:cNvPr id="146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3330" y="2775"/>
                            <a:ext cx="390" cy="43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3525" y="3045"/>
                            <a:ext cx="0" cy="38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o:spid="_x0000_s1026" style="position:absolute;margin-left:94.5pt;margin-top:10.05pt;width:19.5pt;height:3in;z-index:251911168" coordorigin="3330,2775" coordsize="39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">
                <v:rect id="Rectangle 318" o:spid="_x0000_s1027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j0sEA&#10;AADcAAAADwAAAGRycy9kb3ducmV2LnhtbERP24rCMBB9F/yHMIIvoqkiRapRFkEQFHa9fMDQzLbZ&#10;bSalibb69Rthwbc5nOusNp2txJ0abxwrmE4SEMS504YLBdfLbrwA4QOyxsoxKXiQh82631thpl3L&#10;J7qfQyFiCPsMFZQh1JmUPi/Jop+4mjhy366xGCJsCqkbbGO4reQsSVJp0XBsKLGmbUn57/lmFYw+&#10;j9Pw/Lp2+nAw9c++bVPjC6WGg+5jCSJQF97if/dex/nzFF7PxA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o9LBAAAA3AAAAA8AAAAAAAAAAAAAAAAAmAIAAGRycy9kb3du&#10;cmV2LnhtbFBLBQYAAAAABAAEAPUAAACGAwAAAAA=&#10;" fillcolor="#d99594 [1941]" strokecolor="#1f497d [3215]" strokeweight="1.5pt"/>
                <v:shape id="AutoShape 319" o:spid="_x0000_s1028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8Gm8AAAADcAAAADwAAAGRycy9kb3ducmV2LnhtbERPzYrCMBC+C/sOYRa8rakiu6WaFlkQ&#10;vHjw5wGmzdgWm0lJsrb69EZY8DYf3++si9F04kbOt5YVzGcJCOLK6pZrBefT9isF4QOyxs4yKbiT&#10;hyL/mKwx03bgA92OoRYxhH2GCpoQ+kxKXzVk0M9sTxy5i3UGQ4SultrhEMNNJxdJ8i0NthwbGuzp&#10;t6HqevwzCtIFP9LRVY8hnXelW27qci8Hpaaf42YFItAY3uJ/907H+csfeD0TL5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/BpvAAAAA3AAAAA8AAAAAAAAAAAAAAAAA&#10;oQIAAGRycy9kb3ducmV2LnhtbFBLBQYAAAAABAAEAPkAAACOAwAAAAA=&#10;" strokecolor="#1f497d [3215]" strokeweight="1.5pt"/>
              </v:group>
            </w:pict>
          </mc:Fallback>
        </mc:AlternateContent>
      </w:r>
    </w:p>
    <w:p w:rsidR="00541AD6" w:rsidRDefault="0093505B" w:rsidP="00EA621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36830</wp:posOffset>
                </wp:positionV>
                <wp:extent cx="1390650" cy="2314575"/>
                <wp:effectExtent l="19050" t="27305" r="19050" b="20320"/>
                <wp:wrapNone/>
                <wp:docPr id="133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2314575"/>
                          <a:chOff x="5400" y="6559"/>
                          <a:chExt cx="2190" cy="3645"/>
                        </a:xfrm>
                      </wpg:grpSpPr>
                      <wps:wsp>
                        <wps:cNvPr id="134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5400" y="6931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5835" y="6796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6795" y="6796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329" descr="a"/>
                        <wps:cNvCnPr>
                          <a:cxnSpLocks noChangeShapeType="1"/>
                        </wps:cNvCnPr>
                        <wps:spPr bwMode="auto">
                          <a:xfrm>
                            <a:off x="5400" y="7966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330" descr="a"/>
                        <wps:cNvCnPr>
                          <a:cxnSpLocks noChangeShapeType="1"/>
                        </wps:cNvCnPr>
                        <wps:spPr bwMode="auto">
                          <a:xfrm>
                            <a:off x="6495" y="7966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5400" y="8592"/>
                            <a:ext cx="2145" cy="8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5835" y="845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6795" y="8457"/>
                            <a:ext cx="315" cy="11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3810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334" descr="a"/>
                        <wps:cNvCnPr>
                          <a:cxnSpLocks noChangeShapeType="1"/>
                        </wps:cNvCnPr>
                        <wps:spPr bwMode="auto">
                          <a:xfrm>
                            <a:off x="5400" y="962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335" descr="a"/>
                        <wps:cNvCnPr>
                          <a:cxnSpLocks noChangeShapeType="1"/>
                        </wps:cNvCnPr>
                        <wps:spPr bwMode="auto">
                          <a:xfrm>
                            <a:off x="6495" y="962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336"/>
                        <wps:cNvCnPr>
                          <a:cxnSpLocks noChangeShapeType="1"/>
                        </wps:cNvCnPr>
                        <wps:spPr bwMode="auto">
                          <a:xfrm>
                            <a:off x="6495" y="6559"/>
                            <a:ext cx="0" cy="364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5" o:spid="_x0000_s1026" style="position:absolute;margin-left:153pt;margin-top:2.9pt;width:109.5pt;height:182.25pt;z-index:251915264" coordorigin="5400,6559" coordsize="2190,3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">
                <v:rect id="Rectangle 326" o:spid="_x0000_s1027" style="position:absolute;left:5400;top:6931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UB8QA&#10;AADcAAAADwAAAGRycy9kb3ducmV2LnhtbERPTWvCQBC9C/6HZYTe6sZWpEQ3QUrTCnppzMXbJDsm&#10;wexsyG417a/vFgre5vE+Z5OOphNXGlxrWcFiHoEgrqxuuVZQHLPHFxDOI2vsLJOCb3KQJtPJBmNt&#10;b/xJ19zXIoSwi1FB430fS+mqhgy6ue2JA3e2g0Ef4FBLPeAthJtOPkXRShpsOTQ02NNrQ9Ul/zIK&#10;6l0+Ht7se/HzsS+zIlvuy9OlVOphNm7XIDyN/i7+d+90mP+8hL9nwgU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lVAfEAAAA3AAAAA8AAAAAAAAAAAAAAAAAmAIAAGRycy9k&#10;b3ducmV2LnhtbFBLBQYAAAAABAAEAPUAAACJAwAAAAA=&#10;" fillcolor="#4f81bd [3204]" strokecolor="#f2f2f2 [3041]" strokeweight="3pt">
                  <v:shadow on="t" color="#243f60 [1604]" opacity=".5" offset="1pt"/>
                </v:rect>
                <v:rect id="Rectangle 327" o:spid="_x0000_s1028" style="position:absolute;left:5835;top:6796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LdcIA&#10;AADcAAAADwAAAGRycy9kb3ducmV2LnhtbERPS2sCMRC+C/6HMII3zVqx6NYotiCtRx8He5tupruL&#10;m8mSTHX77xuh4G0+vucs151r1JVCrD0bmIwzUMSFtzWXBk7H7WgOKgqyxcYzGfilCOtVv7fE3Pob&#10;7+l6kFKlEI45GqhE2lzrWFTkMI59S5y4bx8cSoKh1DbgLYW7Rj9l2bN2WHNqqLClt4qKy+HHGdiH&#10;99NZCj3LvhaLSZDX3bzefhozHHSbF1BCnTzE/+4Pm+ZPZ3B/Jl2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kt1wgAAANwAAAAPAAAAAAAAAAAAAAAAAJgCAABkcnMvZG93&#10;bnJldi54bWxQSwUGAAAAAAQABAD1AAAAhwMAAAAA&#10;" fillcolor="#c2d69b [1942]" strokecolor="#9bbb59 [3206]" strokeweight="3pt">
                  <v:shadow on="t" color="#243f60 [1604]" opacity=".5" offset="1pt"/>
                </v:rect>
                <v:rect id="Rectangle 328" o:spid="_x0000_s1029" style="position:absolute;left:6795;top:6796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DVAsIA&#10;AADcAAAADwAAAGRycy9kb3ducmV2LnhtbERPS2sCMRC+C/6HMII3zVqp6NYotiCtRx8He5tupruL&#10;m8mSTHX7702h4G0+vucs151r1JVCrD0bmIwzUMSFtzWXBk7H7WgOKgqyxcYzGfilCOtVv7fE3Pob&#10;7+l6kFKlEI45GqhE2lzrWFTkMI59S5y4bx8cSoKh1DbgLYW7Rj9l2Uw7rDk1VNjSW0XF5fDjDOzD&#10;++kshX7OvhaLSZDX3bzefhozHHSbF1BCnTzE/+4Pm+ZPZ/D3TLpAr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gNUCwgAAANwAAAAPAAAAAAAAAAAAAAAAAJgCAABkcnMvZG93&#10;bnJldi54bWxQSwUGAAAAAAQABAD1AAAAhwMAAAAA&#10;" fillcolor="#c2d69b [1942]" strokecolor="#9bbb59 [3206]" strokeweight="3pt">
                  <v:shadow on="t" color="#243f60 [1604]" opacity=".5" offset="1pt"/>
                </v:rect>
                <v:shape id="AutoShape 329" o:spid="_x0000_s1030" type="#_x0000_t32" alt="a" style="position:absolute;left:5400;top:7966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jZHsMAAADcAAAADwAAAGRycy9kb3ducmV2LnhtbERPTWvCQBC9C/0PyxR6000TqG10lVIQ&#10;cghYtWCPQ3bMhmZnQ3ZN0n/vFgre5vE+Z72dbCsG6n3jWMHzIgFBXDndcK3g67Sbv4LwAVlj65gU&#10;/JKH7eZhtsZcu5EPNBxDLWII+xwVmBC6XEpfGbLoF64jjtzF9RZDhH0tdY9jDLetTJPkRVpsODYY&#10;7OjDUPVzvFoFb4XNztP+4FKjyzB8Ft/nsnJKPT1O7ysQgaZwF/+7Cx3nZ0v4eyZ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I2R7DAAAA3AAAAA8AAAAAAAAAAAAA&#10;AAAAoQIAAGRycy9kb3ducmV2LnhtbFBLBQYAAAAABAAEAPkAAACRAwAAAAA=&#10;" strokecolor="#1f497d [3215]" strokeweight="1.5pt">
                  <v:stroke startarrow="open" endarrow="open"/>
                </v:shape>
                <v:shape id="AutoShape 330" o:spid="_x0000_s1031" type="#_x0000_t32" alt="a" style="position:absolute;left:6495;top:7966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dNbMUAAADcAAAADwAAAGRycy9kb3ducmV2LnhtbESPT2vCQBDF7wW/wzKCt7pRodTUVUQQ&#10;chCsf8Aeh+w0G5qdDdk1xm/fORR6m+G9ee83q83gG9VTF+vABmbTDBRxGWzNlYHrZf/6DiomZItN&#10;YDLwpAib9ehlhbkNDz5Rf06VkhCOORpwKbW51rF05DFOQ0ss2nfoPCZZu0rbDh8S7hs9z7I37bFm&#10;aXDY0s5R+XO+ewPLwi9uw/EU5s4eUv9ZfN0OZTBmMh62H6ASDenf/HddWMF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dNbMUAAADcAAAADwAAAAAAAAAA&#10;AAAAAAChAgAAZHJzL2Rvd25yZXYueG1sUEsFBgAAAAAEAAQA+QAAAJMDAAAAAA==&#10;" strokecolor="#1f497d [3215]" strokeweight="1.5pt">
                  <v:stroke startarrow="open" endarrow="open"/>
                </v:shape>
                <v:rect id="Rectangle 331" o:spid="_x0000_s1032" style="position:absolute;left:5400;top:8592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T7mcQA&#10;AADcAAAADwAAAGRycy9kb3ducmV2LnhtbERPTWvCQBC9F/oflil4M5tqkRpdpYhpBXtpmou3SXZM&#10;gtnZkF017a/vCkJv83ifs1wPphUX6l1jWcFzFIMgLq1uuFKQf6fjVxDOI2tsLZOCH3KwXj0+LDHR&#10;9spfdMl8JUIIuwQV1N53iZSurMmgi2xHHLij7Q36APtK6h6vIdy0chLHM2mw4dBQY0ebmspTdjYK&#10;ql02fG7te/77sS/SPH3ZF4dTodToaXhbgPA0+H/x3b3TYf50DrdnwgV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k+5nEAAAA3AAAAA8AAAAAAAAAAAAAAAAAmAIAAGRycy9k&#10;b3ducmV2LnhtbFBLBQYAAAAABAAEAPUAAACJAwAAAAA=&#10;" fillcolor="#4f81bd [3204]" strokecolor="#f2f2f2 [3041]" strokeweight="3pt">
                  <v:shadow on="t" color="#243f60 [1604]" opacity=".5" offset="1pt"/>
                </v:rect>
                <v:rect id="Rectangle 332" o:spid="_x0000_s1033" style="position:absolute;left:5835;top:845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bkMUA&#10;AADcAAAADwAAAGRycy9kb3ducmV2LnhtbESPzU7DQAyE70i8w8pI3OimCFCbdlsBUgUc+3Nob27W&#10;TaJmvdGuacPb4wMSN1sznvk8Xw6hMxdKuY3sYDwqwBBX0bdcO9htVw8TMFmQPXaRycEPZVgubm/m&#10;WPp45TVdNlIbDeFcooNGpC+tzVVDAfMo9sSqnWIKKLqm2vqEVw0PnX0sihcbsGVtaLCn94aq8+Y7&#10;OFinj91eKvtcHKfTcZK3r0m7Ojh3fze8zsAIDfJv/rv+9Ir/pPj6jE5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5uQxQAAANwAAAAPAAAAAAAAAAAAAAAAAJgCAABkcnMv&#10;ZG93bnJldi54bWxQSwUGAAAAAAQABAD1AAAAigMAAAAA&#10;" fillcolor="#c2d69b [1942]" strokecolor="#9bbb59 [3206]" strokeweight="3pt">
                  <v:shadow on="t" color="#243f60 [1604]" opacity=".5" offset="1pt"/>
                </v:rect>
                <v:rect id="Rectangle 333" o:spid="_x0000_s1034" style="position:absolute;left:6795;top:8457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8+C8IA&#10;AADcAAAADwAAAGRycy9kb3ducmV2LnhtbERPS2vCQBC+C/6HZYTedBNpi6auooK0Hn0c2ts0O01C&#10;s7Nhd6rpv+8KBW/z8T1nsepdqy4UYuPZQD7JQBGX3jZcGTifduMZqCjIFlvPZOCXIqyWw8ECC+uv&#10;fKDLUSqVQjgWaKAW6QqtY1mTwzjxHXHivnxwKAmGStuA1xTuWj3NsmftsOHUUGNH25rK7+OPM3AI&#10;r+d3KfVT9jmf50E2+1mz+zDmYdSvX0AJ9XIX/7vfbJr/mMPtmXS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z4LwgAAANwAAAAPAAAAAAAAAAAAAAAAAJgCAABkcnMvZG93&#10;bnJldi54bWxQSwUGAAAAAAQABAD1AAAAhwMAAAAA&#10;" fillcolor="#c2d69b [1942]" strokecolor="#9bbb59 [3206]" strokeweight="3pt">
                  <v:shadow on="t" color="#243f60 [1604]" opacity=".5" offset="1pt"/>
                </v:rect>
                <v:shape id="AutoShape 334" o:spid="_x0000_s1035" type="#_x0000_t32" alt="a" style="position:absolute;left:5400;top:962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kJ+8IAAADcAAAADwAAAGRycy9kb3ducmV2LnhtbERPS2vCQBC+C/0PyxS86aapFI3ZSCkU&#10;chBaH6DHITtmg9nZkN3G+O+7QqG3+fiek29G24qBet84VvAyT0AQV043XCs4Hj5nSxA+IGtsHZOC&#10;O3nYFE+THDPtbryjYR9qEUPYZ6jAhNBlUvrKkEU/dx1x5C6utxgi7Gupe7zFcNvKNEnepMWGY4PB&#10;jj4MVdf9j1WwKu3rafzaudTobRi+y/NpWzmlps/j+xpEoDH8i//cpY7zFyk8no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/kJ+8IAAADcAAAADwAAAAAAAAAAAAAA&#10;AAChAgAAZHJzL2Rvd25yZXYueG1sUEsFBgAAAAAEAAQA+QAAAJADAAAAAA==&#10;" strokecolor="#1f497d [3215]" strokeweight="1.5pt">
                  <v:stroke startarrow="open" endarrow="open"/>
                </v:shape>
                <v:shape id="AutoShape 335" o:spid="_x0000_s1036" type="#_x0000_t32" alt="a" style="position:absolute;left:6495;top:9627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sYMMAAADcAAAADwAAAGRycy9kb3ducmV2LnhtbERPTWvCQBC9C/0PyxR6002TIm10lVIQ&#10;cghYtWCPQ3bMhmZnQ3ZN0n/vFgre5vE+Z72dbCsG6n3jWMHzIgFBXDndcK3g67Sbv4LwAVlj65gU&#10;/JKH7eZhtsZcu5EPNBxDLWII+xwVmBC6XEpfGbLoF64jjtzF9RZDhH0tdY9jDLetTJNkKS02HBsM&#10;dvRhqPo5Xq2Ct8Jm52l/cKnRZRg+i+9zWTmlnh6n9xWIQFO4i//dhY7zXzL4eyZe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1rGDDAAAA3AAAAA8AAAAAAAAAAAAA&#10;AAAAoQIAAGRycy9kb3ducmV2LnhtbFBLBQYAAAAABAAEAPkAAACRAwAAAAA=&#10;" strokecolor="#1f497d [3215]" strokeweight="1.5pt">
                  <v:stroke startarrow="open" endarrow="open"/>
                </v:shape>
                <v:shape id="AutoShape 336" o:spid="_x0000_s1037" type="#_x0000_t32" style="position:absolute;left:6495;top:6559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DrB8MAAADcAAAADwAAAGRycy9kb3ducmV2LnhtbERPS2vCQBC+C/6HZYTedKNIKdE1ND5o&#10;T0qjCL0N2ekmNTsbsltN/70rFHqbj+85y6y3jbhS52vHCqaTBARx6XTNRsHpuBu/gPABWWPjmBT8&#10;kodsNRwsMdXuxh90LYIRMYR9igqqENpUSl9WZNFPXEscuS/XWQwRdkbqDm8x3DZyliTP0mLNsaHC&#10;ltYVlZfixyo4YL7Bz+Q7LzZvs+3+EnZnY6ZKPY361wWIQH34F/+533WcP5/D45l4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A6wfDAAAA3AAAAA8AAAAAAAAAAAAA&#10;AAAAoQIAAGRycy9kb3ducmV2LnhtbFBLBQYAAAAABAAEAPkAAACRAwAAAAA=&#10;" strokecolor="#92cddc [1944]" strokeweight="3pt">
                  <v:stroke dashstyle="dash"/>
                  <v:shadow color="#622423 [1605]" opacity=".5" offset="1pt"/>
                </v:shape>
              </v:group>
            </w:pict>
          </mc:Fallback>
        </mc:AlternateContent>
      </w:r>
    </w:p>
    <w:p w:rsidR="00541AD6" w:rsidRDefault="00541AD6" w:rsidP="00EA621D"/>
    <w:p w:rsidR="00541AD6" w:rsidRDefault="00541AD6" w:rsidP="00EA621D"/>
    <w:p w:rsidR="00541AD6" w:rsidRDefault="00541AD6" w:rsidP="00EA621D"/>
    <w:p w:rsidR="008A4EDA" w:rsidRDefault="008A4EDA" w:rsidP="00EA621D"/>
    <w:p w:rsidR="008A4EDA" w:rsidRDefault="008A4EDA" w:rsidP="00EA621D"/>
    <w:p w:rsidR="00541AD6" w:rsidRDefault="00541AD6" w:rsidP="00EA621D"/>
    <w:p w:rsidR="00541AD6" w:rsidRDefault="00541AD6" w:rsidP="00EA621D"/>
    <w:p w:rsidR="00541AD6" w:rsidRDefault="0093505B" w:rsidP="00EA621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88900</wp:posOffset>
                </wp:positionV>
                <wp:extent cx="1314450" cy="0"/>
                <wp:effectExtent l="27940" t="79375" r="19685" b="82550"/>
                <wp:wrapNone/>
                <wp:docPr id="132" name="Auto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4" o:spid="_x0000_s1026" type="#_x0000_t32" style="position:absolute;margin-left:207.7pt;margin-top:7pt;width:103.5pt;height:0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" strokecolor="#974706 [1609]" strokeweight="1.5pt">
                <v:stroke startarrow="open" endarrow="open"/>
                <v:shadow color="#7f7f7f [1601]" opacity=".5" offset="1p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88900</wp:posOffset>
                </wp:positionV>
                <wp:extent cx="1314450" cy="0"/>
                <wp:effectExtent l="27940" t="79375" r="19685" b="82550"/>
                <wp:wrapNone/>
                <wp:docPr id="131" name="Auto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3" o:spid="_x0000_s1026" type="#_x0000_t32" style="position:absolute;margin-left:104.2pt;margin-top:7pt;width:103.5pt;height:0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" strokecolor="#974706 [1609]" strokeweight="1.5pt">
                <v:stroke startarrow="open" endarrow="open"/>
                <v:shadow color="#7f7f7f [1601]" opacity=".5" offset="1pt"/>
              </v:shape>
            </w:pict>
          </mc:Fallback>
        </mc:AlternateContent>
      </w:r>
    </w:p>
    <w:p w:rsidR="00541AD6" w:rsidRDefault="0093505B" w:rsidP="00EA621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189230</wp:posOffset>
                </wp:positionV>
                <wp:extent cx="696595" cy="370205"/>
                <wp:effectExtent l="0" t="0" r="0" b="2540"/>
                <wp:wrapNone/>
                <wp:docPr id="130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95" cy="37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00F" w:rsidRPr="00317E24" w:rsidRDefault="00A1700F" w:rsidP="00541AD6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317E24">
                              <w:rPr>
                                <w:b/>
                                <w:color w:val="00B050"/>
                              </w:rPr>
                              <w:t>pw2</w:t>
                            </w:r>
                          </w:p>
                          <w:p w:rsidR="00A1700F" w:rsidRPr="00A801E1" w:rsidRDefault="00A1700F" w:rsidP="00541A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w2w2</w:t>
                            </w:r>
                          </w:p>
                          <w:p w:rsidR="00A1700F" w:rsidRDefault="00A1700F" w:rsidP="00541AD6"/>
                          <w:p w:rsidR="00A1700F" w:rsidRPr="0050698A" w:rsidRDefault="00A1700F" w:rsidP="00541AD6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4" o:spid="_x0000_s1095" style="position:absolute;margin-left:283.5pt;margin-top:14.9pt;width:54.85pt;height:29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" filled="f" stroked="f" strokecolor="#1f497d [3215]" strokeweight="1.5pt">
                <v:textbox inset="0,0,0,0">
                  <w:txbxContent>
                    <w:p w:rsidR="00A1700F" w:rsidRPr="00317E24" w:rsidRDefault="00A1700F" w:rsidP="00541AD6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317E24">
                        <w:rPr>
                          <w:b/>
                          <w:color w:val="00B050"/>
                        </w:rPr>
                        <w:t>pw2</w:t>
                      </w:r>
                    </w:p>
                    <w:p w:rsidR="00A1700F" w:rsidRPr="00A801E1" w:rsidRDefault="00A1700F" w:rsidP="00541A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w2w2</w:t>
                      </w:r>
                    </w:p>
                    <w:p w:rsidR="00A1700F" w:rsidRDefault="00A1700F" w:rsidP="00541AD6"/>
                    <w:p w:rsidR="00A1700F" w:rsidRPr="0050698A" w:rsidRDefault="00A1700F" w:rsidP="00541AD6"/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193040</wp:posOffset>
                </wp:positionV>
                <wp:extent cx="696595" cy="370205"/>
                <wp:effectExtent l="0" t="2540" r="0" b="0"/>
                <wp:wrapNone/>
                <wp:docPr id="129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595" cy="370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00F" w:rsidRPr="00317E24" w:rsidRDefault="00A1700F" w:rsidP="00317E24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pw1</w:t>
                            </w:r>
                          </w:p>
                          <w:p w:rsidR="00A1700F" w:rsidRPr="00A801E1" w:rsidRDefault="00A1700F" w:rsidP="00317E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w2w2</w:t>
                            </w:r>
                          </w:p>
                          <w:p w:rsidR="00A1700F" w:rsidRDefault="00A1700F" w:rsidP="00317E24"/>
                          <w:p w:rsidR="00A1700F" w:rsidRPr="0050698A" w:rsidRDefault="00A1700F" w:rsidP="00317E24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7" o:spid="_x0000_s1096" style="position:absolute;margin-left:78.75pt;margin-top:15.2pt;width:54.85pt;height:29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" filled="f" stroked="f" strokecolor="#1f497d [3215]" strokeweight="1.5pt">
                <v:textbox inset="0,0,0,0">
                  <w:txbxContent>
                    <w:p w:rsidR="00A1700F" w:rsidRPr="00317E24" w:rsidRDefault="00A1700F" w:rsidP="00317E24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pw1</w:t>
                      </w:r>
                    </w:p>
                    <w:p w:rsidR="00A1700F" w:rsidRPr="00A801E1" w:rsidRDefault="00A1700F" w:rsidP="00317E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w2w2</w:t>
                      </w:r>
                    </w:p>
                    <w:p w:rsidR="00A1700F" w:rsidRDefault="00A1700F" w:rsidP="00317E24"/>
                    <w:p w:rsidR="00A1700F" w:rsidRPr="0050698A" w:rsidRDefault="00A1700F" w:rsidP="00317E24"/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189230</wp:posOffset>
                </wp:positionV>
                <wp:extent cx="248920" cy="1270"/>
                <wp:effectExtent l="28575" t="74930" r="17780" b="85725"/>
                <wp:wrapNone/>
                <wp:docPr id="128" name="Auto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920" cy="12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6" o:spid="_x0000_s1026" type="#_x0000_t32" style="position:absolute;margin-left:114pt;margin-top:14.9pt;width:19.6pt;height:.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" strokecolor="#00b050" strokeweight="1.5pt">
                <v:stroke endarrow="open"/>
                <v:shadow color="#243f60 [1604]" opacity=".5" offset="1p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285750" cy="0"/>
                <wp:effectExtent l="9525" t="76200" r="19050" b="76200"/>
                <wp:wrapNone/>
                <wp:docPr id="127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5" o:spid="_x0000_s1026" type="#_x0000_t32" style="position:absolute;margin-left:1in;margin-top:15pt;width:22.5pt;height: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" strokecolor="#00b050" strokeweight="1.5pt">
                <v:stroke endarrow="open"/>
                <v:shadow color="#243f60 [1604]" opacity=".5" offset="1p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190500</wp:posOffset>
                </wp:positionV>
                <wp:extent cx="248920" cy="1270"/>
                <wp:effectExtent l="19685" t="76200" r="17145" b="84455"/>
                <wp:wrapNone/>
                <wp:docPr id="126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8920" cy="12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3" o:spid="_x0000_s1026" type="#_x0000_t32" style="position:absolute;margin-left:326.3pt;margin-top:15pt;width:19.6pt;height:.1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" strokecolor="#00b050" strokeweight="1.5pt">
                <v:stroke endarrow="open"/>
                <v:shadow color="#243f60 [1604]" opacity=".5" offset="1p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193040</wp:posOffset>
                </wp:positionV>
                <wp:extent cx="285750" cy="0"/>
                <wp:effectExtent l="12700" t="78740" r="25400" b="83185"/>
                <wp:wrapNone/>
                <wp:docPr id="125" name="Auto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2" o:spid="_x0000_s1026" type="#_x0000_t32" style="position:absolute;margin-left:271pt;margin-top:15.2pt;width:22.5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" strokecolor="#00b050" strokeweight="1.5pt">
                <v:stroke endarrow="open"/>
                <v:shadow color="#243f60 [1604]" opacity=".5" offset="1pt"/>
              </v:shape>
            </w:pict>
          </mc:Fallback>
        </mc:AlternateContent>
      </w:r>
    </w:p>
    <w:p w:rsidR="00541AD6" w:rsidRDefault="00541AD6" w:rsidP="00EA621D"/>
    <w:p w:rsidR="00541AD6" w:rsidRDefault="0093505B" w:rsidP="00EA621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34925</wp:posOffset>
                </wp:positionV>
                <wp:extent cx="2991485" cy="370205"/>
                <wp:effectExtent l="0" t="0" r="0" b="4445"/>
                <wp:wrapNone/>
                <wp:docPr id="124" name="Auto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1485" cy="3702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00F" w:rsidRPr="00317E24" w:rsidRDefault="00A1700F" w:rsidP="00317E24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317E24">
                              <w:rPr>
                                <w:b/>
                                <w:color w:val="FF0000"/>
                              </w:rPr>
                              <w:t>tol</w:t>
                            </w:r>
                            <w:r w:rsidRPr="00317E24">
                              <w:rPr>
                                <w:b/>
                                <w:color w:val="00B050"/>
                              </w:rPr>
                              <w:t xml:space="preserve"> = pw2 – pw1</w:t>
                            </w:r>
                          </w:p>
                          <w:p w:rsidR="00A1700F" w:rsidRPr="00A801E1" w:rsidRDefault="00A1700F" w:rsidP="00317E2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w2w2</w:t>
                            </w:r>
                          </w:p>
                          <w:p w:rsidR="00A1700F" w:rsidRDefault="00A1700F" w:rsidP="00317E24"/>
                          <w:p w:rsidR="00A1700F" w:rsidRPr="0050698A" w:rsidRDefault="00A1700F" w:rsidP="00317E24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48" o:spid="_x0000_s1097" style="position:absolute;margin-left:90.75pt;margin-top:2.75pt;width:235.55pt;height:29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" filled="f" stroked="f" strokecolor="#1f497d [3215]" strokeweight="1.5pt">
                <v:textbox inset="0,0,0,0">
                  <w:txbxContent>
                    <w:p w:rsidR="00A1700F" w:rsidRPr="00317E24" w:rsidRDefault="00A1700F" w:rsidP="00317E24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317E24">
                        <w:rPr>
                          <w:b/>
                          <w:color w:val="FF0000"/>
                        </w:rPr>
                        <w:t>tol</w:t>
                      </w:r>
                      <w:r w:rsidRPr="00317E24">
                        <w:rPr>
                          <w:b/>
                          <w:color w:val="00B050"/>
                        </w:rPr>
                        <w:t xml:space="preserve"> = pw2 – pw1</w:t>
                      </w:r>
                    </w:p>
                    <w:p w:rsidR="00A1700F" w:rsidRPr="00A801E1" w:rsidRDefault="00A1700F" w:rsidP="00317E2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w2w2</w:t>
                      </w:r>
                    </w:p>
                    <w:p w:rsidR="00A1700F" w:rsidRDefault="00A1700F" w:rsidP="00317E24"/>
                    <w:p w:rsidR="00A1700F" w:rsidRPr="0050698A" w:rsidRDefault="00A1700F" w:rsidP="00317E24"/>
                  </w:txbxContent>
                </v:textbox>
              </v:roundrect>
            </w:pict>
          </mc:Fallback>
        </mc:AlternateContent>
      </w:r>
      <w:r w:rsidR="00317E24">
        <w:t xml:space="preserve">            </w:t>
      </w:r>
    </w:p>
    <w:p w:rsidR="00541AD6" w:rsidRDefault="00541AD6" w:rsidP="00EA621D"/>
    <w:p w:rsidR="00541AD6" w:rsidRDefault="00541AD6" w:rsidP="00EA621D"/>
    <w:p w:rsidR="006461AF" w:rsidRDefault="006461AF" w:rsidP="006461AF">
      <w:pPr>
        <w:pStyle w:val="ListParagraph"/>
      </w:pPr>
      <w:r>
        <w:t>Figure 11: Route Symmetry Soft Group.</w:t>
      </w:r>
    </w:p>
    <w:p w:rsidR="00541AD6" w:rsidRDefault="00541AD6" w:rsidP="00EA621D"/>
    <w:p w:rsidR="00541AD6" w:rsidRDefault="00541AD6" w:rsidP="00EA621D"/>
    <w:p w:rsidR="006461AF" w:rsidRDefault="006461AF" w:rsidP="00EA621D"/>
    <w:p w:rsidR="006461AF" w:rsidRDefault="006461AF" w:rsidP="00EA621D"/>
    <w:p w:rsidR="006461AF" w:rsidRDefault="006461AF" w:rsidP="00EA621D"/>
    <w:p w:rsidR="006461AF" w:rsidRDefault="006461AF" w:rsidP="00EA621D"/>
    <w:p w:rsidR="006461AF" w:rsidRDefault="006461AF" w:rsidP="00EA621D"/>
    <w:p w:rsidR="006461AF" w:rsidRDefault="006461AF" w:rsidP="00EA621D"/>
    <w:p w:rsidR="006461AF" w:rsidRDefault="006461AF" w:rsidP="00EA621D"/>
    <w:p w:rsidR="006461AF" w:rsidRPr="00EA621D" w:rsidRDefault="006461AF" w:rsidP="00EA621D"/>
    <w:p w:rsidR="004E2B38" w:rsidRDefault="004E2B38" w:rsidP="004E2B38">
      <w:pPr>
        <w:pStyle w:val="Heading2"/>
      </w:pPr>
      <w:bookmarkStart w:id="48" w:name="_Toc353546975"/>
      <w:r>
        <w:t>Route Alignment</w:t>
      </w:r>
      <w:bookmarkEnd w:id="48"/>
    </w:p>
    <w:p w:rsidR="00A0589F" w:rsidRDefault="00E621F4" w:rsidP="00A0589F">
      <w:r>
        <w:t>Alignment constraints generated for symmetrical shapes, when top and bottom coordinates are aligned.</w:t>
      </w:r>
    </w:p>
    <w:p w:rsidR="00E621F4" w:rsidRDefault="00E621F4" w:rsidP="00A0589F"/>
    <w:p w:rsidR="00C60BAF" w:rsidRDefault="00E621F4" w:rsidP="00E621F4">
      <w:pPr>
        <w:pStyle w:val="Heading3"/>
      </w:pPr>
      <w:bookmarkStart w:id="49" w:name="_Toc353546976"/>
      <w:r>
        <w:t>Route Alignment Hard</w:t>
      </w:r>
      <w:bookmarkEnd w:id="49"/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For shapes perfectly aligned.</w:t>
      </w:r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Constraint can be generated for either top or bottom edge also.</w:t>
      </w:r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Hard constraints generated.</w:t>
      </w:r>
    </w:p>
    <w:p w:rsidR="00E621F4" w:rsidRPr="00E621F4" w:rsidRDefault="00E621F4" w:rsidP="00E621F4"/>
    <w:p w:rsidR="00C60BAF" w:rsidRDefault="0093505B" w:rsidP="00A0589F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301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3762375" cy="2743835"/>
                <wp:effectExtent l="19050" t="22860" r="28575" b="24130"/>
                <wp:wrapNone/>
                <wp:docPr id="100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2375" cy="2743835"/>
                          <a:chOff x="3000" y="3225"/>
                          <a:chExt cx="5925" cy="4321"/>
                        </a:xfrm>
                      </wpg:grpSpPr>
                      <wpg:grpSp>
                        <wpg:cNvPr id="101" name="Group 349"/>
                        <wpg:cNvGrpSpPr>
                          <a:grpSpLocks/>
                        </wpg:cNvGrpSpPr>
                        <wpg:grpSpPr bwMode="auto">
                          <a:xfrm>
                            <a:off x="3690" y="3225"/>
                            <a:ext cx="4530" cy="4320"/>
                            <a:chOff x="3525" y="5236"/>
                            <a:chExt cx="4530" cy="4320"/>
                          </a:xfrm>
                        </wpg:grpSpPr>
                        <wpg:grpSp>
                          <wpg:cNvPr id="102" name="Group 350"/>
                          <wpg:cNvGrpSpPr>
                            <a:grpSpLocks/>
                          </wpg:cNvGrpSpPr>
                          <wpg:grpSpPr bwMode="auto">
                            <a:xfrm>
                              <a:off x="4695" y="5506"/>
                              <a:ext cx="2190" cy="3645"/>
                              <a:chOff x="3285" y="7937"/>
                              <a:chExt cx="2190" cy="3645"/>
                            </a:xfrm>
                          </wpg:grpSpPr>
                          <wps:wsp>
                            <wps:cNvPr id="103" name="Rectangle 3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8309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Rectangle 3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Rectangle 3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AutoShape 354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AutoShape 355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Rectangle 3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9970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Rectangle 3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Rectangle 3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AutoShape 359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AutoShape 360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AutoShape 3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7937"/>
                                <a:ext cx="0" cy="3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4" name="Group 362"/>
                          <wpg:cNvGrpSpPr>
                            <a:grpSpLocks/>
                          </wpg:cNvGrpSpPr>
                          <wpg:grpSpPr bwMode="auto">
                            <a:xfrm>
                              <a:off x="3525" y="5236"/>
                              <a:ext cx="390" cy="4320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115" name="Rectangle 3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AutoShape 3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7" name="Group 365"/>
                          <wpg:cNvGrpSpPr>
                            <a:grpSpLocks/>
                          </wpg:cNvGrpSpPr>
                          <wpg:grpSpPr bwMode="auto">
                            <a:xfrm>
                              <a:off x="7665" y="5236"/>
                              <a:ext cx="390" cy="4320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118" name="Rectangle 3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AutoShap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0" name="AutoShape 3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20" y="7306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3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90" y="7306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" name="AutoShape 371"/>
                        <wps:cNvCnPr>
                          <a:cxnSpLocks noChangeShapeType="1"/>
                        </wps:cNvCnPr>
                        <wps:spPr bwMode="auto">
                          <a:xfrm>
                            <a:off x="3075" y="3225"/>
                            <a:ext cx="585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372"/>
                        <wps:cNvCnPr>
                          <a:cxnSpLocks noChangeShapeType="1"/>
                        </wps:cNvCnPr>
                        <wps:spPr bwMode="auto">
                          <a:xfrm>
                            <a:off x="3000" y="7546"/>
                            <a:ext cx="585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5" o:spid="_x0000_s1026" style="position:absolute;margin-left:60pt;margin-top:10.8pt;width:296.25pt;height:216.05pt;z-index:251930112" coordorigin="3000,3225" coordsize="5925,4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">
                <v:group id="Group 349" o:spid="_x0000_s1027" style="position:absolute;left:3690;top:3225;width:4530;height:4320" coordorigin="3525,5236" coordsize="453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group id="Group 350" o:spid="_x0000_s1028" style="position:absolute;left:4695;top:5506;width:2190;height:3645" coordorigin="3285,7937" coordsize="2190,3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rect id="Rectangle 351" o:spid="_x0000_s1029" style="position:absolute;left:3285;top:830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GzsMA&#10;AADcAAAADwAAAGRycy9kb3ducmV2LnhtbERPTWvCQBC9C/6HZQq96aatiKSuUqSpgl6MufQ2yU6T&#10;YHY2ZLca/fWuIHibx/uc+bI3jThR52rLCt7GEQjiwuqaSwXZIRnNQDiPrLGxTAou5GC5GA7mGGt7&#10;5j2dUl+KEMIuRgWV920spSsqMujGtiUO3J/tDPoAu1LqDs8h3DTyPYqm0mDNoaHCllYVFcf03ygo&#10;N2m/+7Y/2XW9zZMsmWzz32Ou1OtL//UJwlPvn+KHe6PD/OgD7s+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AGzsMAAADcAAAADwAAAAAAAAAAAAAAAACYAgAAZHJzL2Rv&#10;d25yZXYueG1sUEsFBgAAAAAEAAQA9QAAAIgDAAAAAA==&#10;" fillcolor="#4f81bd [3204]" strokecolor="#f2f2f2 [3041]" strokeweight="3pt">
                      <v:shadow on="t" color="#243f60 [1604]" opacity=".5" offset="1pt"/>
                    </v:rect>
                    <v:rect id="Rectangle 352" o:spid="_x0000_s1030" style="position:absolute;left:372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kU8IA&#10;AADcAAAADwAAAGRycy9kb3ducmV2LnhtbERPS08CMRC+m/gfmjHxJi1GDSwUoiZEOfI4wG3YDrsb&#10;ttNNO8L67y2JCbf58j1nOu99q84UUxPYwnBgQBGXwTVcWdhuFk8jUEmQHbaBycIvJZjP7u+mWLhw&#10;4RWd11KpHMKpQAu1SFdoncqaPKZB6IgzdwzRo2QYK+0iXnK4b/WzMW/aY8O5ocaOPmsqT+sfb2EV&#10;v7Y7KfWrOYzHwygfy1Gz2Fv7+NC/T0AJ9XIT/7u/XZ5vXuD6TL5Az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RTwgAAANwAAAAPAAAAAAAAAAAAAAAAAJgCAABkcnMvZG93&#10;bnJldi54bWxQSwUGAAAAAAQABAD1AAAAhwMAAAAA&#10;" fillcolor="#c2d69b [1942]" strokecolor="#9bbb59 [3206]" strokeweight="3pt">
                      <v:shadow on="t" color="#243f60 [1604]" opacity=".5" offset="1pt"/>
                    </v:rect>
                    <v:rect id="Rectangle 353" o:spid="_x0000_s1031" style="position:absolute;left:468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6ByMEA&#10;AADcAAAADwAAAGRycy9kb3ducmV2LnhtbERPTWsCMRC9C/0PYQreNLGg6GqUtiDao9ZDe5tuxt2l&#10;m8mSTHX9941Q6G0e73NWm9636kIxNYEtTMYGFHEZXMOVhdP7djQHlQTZYRuYLNwowWb9MFhh4cKV&#10;D3Q5SqVyCKcCLdQiXaF1KmvymMahI87cOUSPkmGstIt4zeG+1U/GzLTHhnNDjR291lR+H3+8hUPc&#10;nT6k1FPztVhMory8zZvtp7XDx/55CUqol3/xn3vv8nwzhfsz+QK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+gcjBAAAA3AAAAA8AAAAAAAAAAAAAAAAAmAIAAGRycy9kb3du&#10;cmV2LnhtbFBLBQYAAAAABAAEAPUAAACGAwAAAAA=&#10;" fillcolor="#c2d69b [1942]" strokecolor="#9bbb59 [3206]" strokeweight="3pt">
                      <v:shadow on="t" color="#243f60 [1604]" opacity=".5" offset="1pt"/>
                    </v:rect>
                    <v:shape id="AutoShape 354" o:spid="_x0000_s1032" type="#_x0000_t32" alt="a" style="position:absolute;left:3285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i2OMEAAADcAAAADwAAAGRycy9kb3ducmV2LnhtbERPS4vCMBC+C/6HMII3TVUQ7RplEYQe&#10;hPUF9Tg0s03ZZlKaWLv/3iwseJuP7zmbXW9r0VHrK8cKZtMEBHHhdMWlgtv1MFmB8AFZY+2YFPyS&#10;h912ONhgqt2Tz9RdQiliCPsUFZgQmlRKXxiy6KeuIY7ct2sthgjbUuoWnzHc1nKeJEtpseLYYLCh&#10;vaHi5/KwCtaZXeT919nNjT6G7pTd82PhlBqP+s8PEIH68Bb/uzMd5ydL+HsmXiC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qLY4wQAAANwAAAAPAAAAAAAAAAAAAAAA&#10;AKECAABkcnMvZG93bnJldi54bWxQSwUGAAAAAAQABAD5AAAAjwMAAAAA&#10;" strokecolor="#1f497d [3215]" strokeweight="1.5pt">
                      <v:stroke startarrow="open" endarrow="open"/>
                    </v:shape>
                    <v:shape id="AutoShape 355" o:spid="_x0000_s1033" type="#_x0000_t32" alt="a" style="position:absolute;left:4380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QTo8EAAADcAAAADwAAAGRycy9kb3ducmV2LnhtbERPTYvCMBC9C/6HMII3TVXQtWsUEYQe&#10;BFdXcI9DM9uUbSalibX+eyMseJvH+5zVprOVaKnxpWMFk3ECgjh3uuRCweV7P/oA4QOyxsoxKXiQ&#10;h82631thqt2dT9SeQyFiCPsUFZgQ6lRKnxuy6MeuJo7cr2sshgibQuoG7zHcVnKaJHNpseTYYLCm&#10;naH873yzCpaZnV2748lNjT6E9iv7uR5yp9Rw0G0/QQTqwlv87850nJ8s4PVMvE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5BOjwQAAANwAAAAPAAAAAAAAAAAAAAAA&#10;AKECAABkcnMvZG93bnJldi54bWxQSwUGAAAAAAQABAD5AAAAjwMAAAAA&#10;" strokecolor="#1f497d [3215]" strokeweight="1.5pt">
                      <v:stroke startarrow="open" endarrow="open"/>
                    </v:shape>
                    <v:rect id="Rectangle 356" o:spid="_x0000_s1034" style="position:absolute;left:3285;top:997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SUv8YA&#10;AADcAAAADwAAAGRycy9kb3ducmV2LnhtbESPQWvCQBCF70L/wzIFb7ppKUVSV5HStIK9GHPpbZId&#10;k2B2NmS3GvvrOwfB2wzvzXvfLNej69SZhtB6NvA0T0ARV962XBsoDtlsASpEZIudZzJwpQDr1cNk&#10;ian1F97TOY+1khAOKRpoYuxTrUPVkMMw9z2xaEc/OIyyDrW2A14k3HX6OUletcOWpaHBnt4bqk75&#10;rzNQb/Px+8N/Fn9fuzIrspdd+XMqjZk+jps3UJHGeDffrrdW8BOhlW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SUv8YAAADcAAAADwAAAAAAAAAAAAAAAACYAgAAZHJz&#10;L2Rvd25yZXYueG1sUEsFBgAAAAAEAAQA9QAAAIsDAAAAAA==&#10;" fillcolor="#4f81bd [3204]" strokecolor="#f2f2f2 [3041]" strokeweight="3pt">
                      <v:shadow on="t" color="#243f60 [1604]" opacity=".5" offset="1pt"/>
                    </v:rect>
                    <v:rect id="Rectangle 357" o:spid="_x0000_s1035" style="position:absolute;left:372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LzcIA&#10;AADcAAAADwAAAGRycy9kb3ducmV2LnhtbERPS0sDMRC+C/6HMII3m1SwdLdNiwpFPfZx0Nt0M91d&#10;upksydiu/94UCr3Nx/ec+XLwnTpRTG1gC+ORAUVcBddybWG3XT1NQSVBdtgFJgt/lGC5uL+bY+nC&#10;mdd02kitcginEi00In2pdaoa8phGoSfO3CFEj5JhrLWLeM7hvtPPxky0x5ZzQ4M9vTdUHTe/3sI6&#10;fuy+pdIvZl8U4yhvX9N29WPt48PwOgMlNMhNfHV/ujzfFHB5Jl+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4vNwgAAANwAAAAPAAAAAAAAAAAAAAAAAJgCAABkcnMvZG93&#10;bnJldi54bWxQSwUGAAAAAAQABAD1AAAAhwMAAAAA&#10;" fillcolor="#c2d69b [1942]" strokecolor="#9bbb59 [3206]" strokeweight="3pt">
                      <v:shadow on="t" color="#243f60 [1604]" opacity=".5" offset="1pt"/>
                    </v:rect>
                    <v:rect id="Rectangle 358" o:spid="_x0000_s1036" style="position:absolute;left:468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C0jcQA&#10;AADcAAAADwAAAGRycy9kb3ducmV2LnhtbESPQU/DMAyF70j7D5EncWNpkUBbt2xikybguLED3Ezj&#10;tRWNUyVmK/8eH5C42XrP731ebcbQmwul3EV2UM4KMMR19B03Dk5v+7s5mCzIHvvI5OCHMmzWk5sV&#10;Vj5e+UCXozRGQzhX6KAVGSprc91SwDyLA7Fq55gCiq6psT7hVcNDb++L4tEG7FgbWhxo11L9dfwO&#10;Dg7p+fQutX0oPheLMsn2dd7tP5y7nY5PSzBCo/yb/65fvOKXiq/P6AR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QtI3EAAAA3AAAAA8AAAAAAAAAAAAAAAAAmAIAAGRycy9k&#10;b3ducmV2LnhtbFBLBQYAAAAABAAEAPUAAACJAwAAAAA=&#10;" fillcolor="#c2d69b [1942]" strokecolor="#9bbb59 [3206]" strokeweight="3pt">
                      <v:shadow on="t" color="#243f60 [1604]" opacity=".5" offset="1pt"/>
                    </v:rect>
                    <v:shape id="AutoShape 359" o:spid="_x0000_s1037" type="#_x0000_t32" alt="a" style="position:absolute;left:3285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i4kcIAAADcAAAADwAAAGRycy9kb3ducmV2LnhtbERPTWvDMAy9F/YfjAa7NU5aGFtWt5TB&#10;IIfClrSQHUWsxaGxHGI3zf79XCjspsf71GY3215MNPrOsYIsSUEQN0533Co4HT+WLyB8QNbYOyYF&#10;v+Rht31YbDDX7solTVVoRQxhn6MCE8KQS+kbQxZ94gbiyP240WKIcGylHvEaw20vV2n6LC12HBsM&#10;DvRuqDlXF6vgtbDrev4s3croQ5i+iu/60Dilnh7n/RuIQHP4F9/dhY7zswxuz8QL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i4kcIAAADcAAAADwAAAAAAAAAAAAAA&#10;AAChAgAAZHJzL2Rvd25yZXYueG1sUEsFBgAAAAAEAAQA+QAAAJADAAAAAA==&#10;" strokecolor="#1f497d [3215]" strokeweight="1.5pt">
                      <v:stroke startarrow="open" endarrow="open"/>
                    </v:shape>
                    <v:shape id="AutoShape 360" o:spid="_x0000_s1038" type="#_x0000_t32" alt="a" style="position:absolute;left:4380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om5sEAAADcAAAADwAAAGRycy9kb3ducmV2LnhtbERPS4vCMBC+C/sfwizsTVMriFajyMJC&#10;D8L6Aj0OzdgUm0lpYu3++40geJuP7znLdW9r0VHrK8cKxqMEBHHhdMWlgtPxZzgD4QOyxtoxKfgj&#10;D+vVx2CJmXYP3lN3CKWIIewzVGBCaDIpfWHIoh+5hjhyV9daDBG2pdQtPmK4rWWaJFNpseLYYLCh&#10;b0PF7XC3Cua5nZz7371Ljd6GbpdfztvCKfX12W8WIAL14S1+uXMd549TeD4TL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SibmwQAAANwAAAAPAAAAAAAAAAAAAAAA&#10;AKECAABkcnMvZG93bnJldi54bWxQSwUGAAAAAAQABAD5AAAAjwMAAAAA&#10;" strokecolor="#1f497d [3215]" strokeweight="1.5pt">
                      <v:stroke startarrow="open" endarrow="open"/>
                    </v:shape>
                    <v:shape id="AutoShape 361" o:spid="_x0000_s1039" type="#_x0000_t32" style="position:absolute;left:4380;top:793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cbsMAAADcAAAADwAAAGRycy9kb3ducmV2LnhtbERPTWvCQBC9F/oflil4q5soiKRuQq2K&#10;nlqMpdDbkJ1uUrOzIbtq/PfdguBtHu9zFsVgW3Gm3jeOFaTjBARx5XTDRsHnYfM8B+EDssbWMSm4&#10;kocif3xYYKbdhfd0LoMRMYR9hgrqELpMSl/VZNGPXUccuR/XWwwR9kbqHi8x3LZykiQzabHh2FBj&#10;R281VcfyZBV84HKF38nvslxtJ+v3Y9h8GZMqNXoaXl9ABBrCXXxz73Scn07h/5l4gc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aXG7DAAAA3AAAAA8AAAAAAAAAAAAA&#10;AAAAoQIAAGRycy9kb3ducmV2LnhtbFBLBQYAAAAABAAEAPkAAACRAwAAAAA=&#10;" strokecolor="#92cddc [1944]" strokeweight="3pt">
                      <v:stroke dashstyle="dash"/>
                      <v:shadow color="#622423 [1605]" opacity=".5" offset="1pt"/>
                    </v:shape>
                  </v:group>
                  <v:group id="Group 362" o:spid="_x0000_s1040" style="position:absolute;left:3525;top:5236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rect id="Rectangle 363" o:spid="_x0000_s1041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4SuMMA&#10;AADcAAAADwAAAGRycy9kb3ducmV2LnhtbERP3WrCMBS+F/YO4Qx2IzPtYGV0RhFBKFTYdD7AoTm2&#10;0eakNFnb+fTLYODd+fh+z3I92VYM1HvjWEG6SEAQV04brhWcvnbPbyB8QNbYOiYFP+RhvXqYLTHX&#10;buQDDcdQixjCPkcFTQhdLqWvGrLoF64jjtzZ9RZDhH0tdY9jDLetfEmSTFo0HBsa7GjbUHU9flsF&#10;8499Gm6fp0mXpekuxThmxtdKPT1Om3cQgaZwF/+7Cx3np6/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4SuMMAAADcAAAADwAAAAAAAAAAAAAAAACYAgAAZHJzL2Rv&#10;d25yZXYueG1sUEsFBgAAAAAEAAQA9QAAAIgDAAAAAA==&#10;" fillcolor="#d99594 [1941]" strokecolor="#1f497d [3215]" strokeweight="1.5pt"/>
                    <v:shape id="AutoShape 364" o:spid="_x0000_s1042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CMHcAAAADcAAAADwAAAGRycy9kb3ducmV2LnhtbERPzYrCMBC+C75DGGFvmlZESjVKWRC8&#10;7MGfB5g2Y1u2mZQkttWn3yws7G0+vt/ZHyfTiYGcby0rSFcJCOLK6pZrBffbaZmB8AFZY2eZFLzI&#10;w/Ewn+0x13bkCw3XUIsYwj5HBU0IfS6lrxoy6Fe2J47cwzqDIUJXS+1wjOGmk+sk2UqDLceGBnv6&#10;bKj6vj6NgmzN72xy1XvM0q50m6Iuv+So1MdiKnYgAk3hX/znPus4P93C7zPxAnn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AjB3AAAAA3AAAAA8AAAAAAAAAAAAAAAAA&#10;oQIAAGRycy9kb3ducmV2LnhtbFBLBQYAAAAABAAEAPkAAACOAwAAAAA=&#10;" strokecolor="#1f497d [3215]" strokeweight="1.5pt"/>
                  </v:group>
                  <v:group id="Group 365" o:spid="_x0000_s1043" style="position:absolute;left:7665;top:5236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rect id="Rectangle 366" o:spid="_x0000_s1044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9JsUA&#10;AADcAAAADwAAAGRycy9kb3ducmV2LnhtbESPQWvCQBCF7wX/wzKCl6Kb9CCSuooIBcFC1foDhuyY&#10;rGZnQ3ZrYn+9cyj0NsN78943y/XgG3WnLrrABvJZBoq4DNZxZeD8/TFdgIoJ2WITmAw8KMJ6NXpZ&#10;YmFDz0e6n1KlJIRjgQbqlNpC61jW5DHOQkss2iV0HpOsXaVth72E+0a/Zdlce3QsDTW2tK2pvJ1+&#10;vIHXr888/R7Og93vXXvd9f3cxcqYyXjYvINKNKR/89/1zgp+LrTyjEy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70mxQAAANwAAAAPAAAAAAAAAAAAAAAAAJgCAABkcnMv&#10;ZG93bnJldi54bWxQSwUGAAAAAAQABAD1AAAAigMAAAAA&#10;" fillcolor="#d99594 [1941]" strokecolor="#1f497d [3215]" strokeweight="1.5pt"/>
                    <v:shape id="AutoShape 367" o:spid="_x0000_s1045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8Yb8EAAADcAAAADwAAAGRycy9kb3ducmV2LnhtbERPzWqDQBC+F/oOyxRya1ZDKNa6igQK&#10;vfQQkweYuFOVurOyu4nWp88WCr3Nx/c7RbWYUdzI+cGygnSbgCBurR64U3A+vT9nIHxA1jhaJgU/&#10;5KEqHx8KzLWd+Ui3JnQihrDPUUEfwpRL6dueDPqtnYgj92WdwRCh66R2OMdwM8pdkrxIgwPHhh4n&#10;OvTUfjdXoyDb8Zotrl3nLB0vbl93l085K7V5Wuo3EIGW8C/+c3/oOD99hd9n4gW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xhvwQAAANwAAAAPAAAAAAAAAAAAAAAA&#10;AKECAABkcnMvZG93bnJldi54bWxQSwUGAAAAAAQABAD5AAAAjwMAAAAA&#10;" strokecolor="#1f497d [3215]" strokeweight="1.5pt"/>
                  </v:group>
                  <v:shape id="AutoShape 368" o:spid="_x0000_s1046" type="#_x0000_t32" style="position:absolute;left:3720;top:7306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XxtcUAAADcAAAADwAAAGRycy9kb3ducmV2LnhtbESPQW/CMAyF75P2HyJP2m2k9DBQIVSI&#10;aVqlnWAgrqYxbUXjdE1ou38/HybtZus9v/d5nU+uVQP1ofFsYD5LQBGX3jZcGTh+vb8sQYWIbLH1&#10;TAZ+KEC+eXxYY2b9yHsaDrFSEsIhQwN1jF2mdShrchhmviMW7ep7h1HWvtK2x1HCXavTJHnVDhuW&#10;hho72tVU3g53Z+DTHse41OHjvF9cFm/fp8Leh8KY56dpuwIVaYr/5r/rwgp+Kvj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XxtcUAAADcAAAADwAAAAAAAAAA&#10;AAAAAAChAgAAZHJzL2Rvd25yZXYueG1sUEsFBgAAAAAEAAQA+QAAAJMDAAAAAA==&#10;" strokecolor="#974706 [1609]" strokeweight="1.5pt">
                    <v:stroke startarrow="open" endarrow="open"/>
                    <v:shadow color="#7f7f7f [1601]" opacity=".5" offset="1pt"/>
                  </v:shape>
                  <v:shape id="AutoShape 369" o:spid="_x0000_s1047" type="#_x0000_t32" style="position:absolute;left:5790;top:7306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ULsEAAADcAAAADwAAAGRycy9kb3ducmV2LnhtbERPTYvCMBC9C/sfwix401QPq1SjyC6y&#10;BU9qxevYjG2xmdQmtvXfm4UFb/N4n7Nc96YSLTWutKxgMo5AEGdWl5wrSI/b0RyE88gaK8uk4EkO&#10;1quPwRJjbTveU3vwuQgh7GJUUHhfx1K6rCCDbmxr4sBdbWPQB9jkUjfYhXBTyWkUfUmDJYeGAmv6&#10;Lii7HR5GwU6nnZ9L93vezy6zn/sp0Y82UWr42W8WIDz1/i3+dyc6zJ9O4O+ZcIF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WVQuwQAAANwAAAAPAAAAAAAAAAAAAAAA&#10;AKECAABkcnMvZG93bnJldi54bWxQSwUGAAAAAAQABAD5AAAAjwMAAAAA&#10;" strokecolor="#974706 [1609]" strokeweight="1.5pt">
                    <v:stroke startarrow="open" endarrow="open"/>
                    <v:shadow color="#7f7f7f [1601]" opacity=".5" offset="1pt"/>
                  </v:shape>
                </v:group>
                <v:shape id="AutoShape 371" o:spid="_x0000_s1048" type="#_x0000_t32" style="position:absolute;left:3075;top:3225;width: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8WjcQAAADcAAAADwAAAGRycy9kb3ducmV2LnhtbERPS2vCQBC+C/0PyxR6kboxVKmpq0hL&#10;qSgIPi7ehuwkG5qdDdlV4793BcHbfHzPmc47W4sztb5yrGA4SEAQ505XXCo47H/fP0H4gKyxdkwK&#10;ruRhPnvpTTHT7sJbOu9CKWII+wwVmBCaTEqfG7LoB64hjlzhWoshwraUusVLDLe1TJNkLC1WHBsM&#10;NvRtKP/fnayC7WE08cX67yhPo5/Nql98TFbGKfX22i2+QATqwlP8cC91nJ+mcH8mX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xaNxAAAANwAAAAPAAAAAAAAAAAA&#10;AAAAAKECAABkcnMvZG93bnJldi54bWxQSwUGAAAAAAQABAD5AAAAkgMAAAAA&#10;" strokecolor="#76923c [2406]" strokeweight="3pt">
                  <v:stroke dashstyle="dash"/>
                </v:shape>
                <v:shape id="AutoShape 372" o:spid="_x0000_s1049" type="#_x0000_t32" style="position:absolute;left:3000;top:7546;width: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zFsQAAADcAAAADwAAAGRycy9kb3ducmV2LnhtbERPS2sCMRC+C/6HMEIvolltFV2NUlpK&#10;i4Lg4+Jt2MxuFjeTZRN1+++bguBtPr7nLNetrcSNGl86VjAaJiCIM6dLLhScjl+DGQgfkDVWjknB&#10;L3lYr7qdJaba3XlPt0MoRAxhn6ICE0KdSukzQxb90NXEkctdYzFE2BRSN3iP4baS4ySZSoslxwaD&#10;NX0Yyi6Hq1WwP03mPt9+n+V18rnb9PO3+cY4pV567fsCRKA2PMUP94+O88ev8P9MvE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A7MWxAAAANwAAAAPAAAAAAAAAAAA&#10;AAAAAKECAABkcnMvZG93bnJldi54bWxQSwUGAAAAAAQABAD5AAAAkgMAAAAA&#10;" strokecolor="#76923c [2406]" strokeweight="3pt">
                  <v:stroke dashstyle="dash"/>
                </v:shape>
              </v:group>
            </w:pict>
          </mc:Fallback>
        </mc:AlternateContent>
      </w:r>
    </w:p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C60BAF" w:rsidRDefault="00C60BAF" w:rsidP="00A0589F"/>
    <w:p w:rsidR="006461AF" w:rsidRDefault="006461AF" w:rsidP="00A0589F"/>
    <w:p w:rsidR="006461AF" w:rsidRDefault="006461AF" w:rsidP="006461AF">
      <w:pPr>
        <w:pStyle w:val="ListParagraph"/>
      </w:pPr>
      <w:r>
        <w:t>Figure 12: Route Alignment Group.</w:t>
      </w:r>
    </w:p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6461AF" w:rsidRDefault="006461AF" w:rsidP="00A0589F"/>
    <w:p w:rsidR="00341FD9" w:rsidRDefault="0093505B" w:rsidP="00A0589F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242570</wp:posOffset>
                </wp:positionV>
                <wp:extent cx="4210050" cy="2743200"/>
                <wp:effectExtent l="19050" t="23495" r="19050" b="24130"/>
                <wp:wrapNone/>
                <wp:docPr id="75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2743200"/>
                          <a:chOff x="2895" y="9066"/>
                          <a:chExt cx="6630" cy="4320"/>
                        </a:xfrm>
                      </wpg:grpSpPr>
                      <wpg:grpSp>
                        <wpg:cNvPr id="76" name="Group 396"/>
                        <wpg:cNvGrpSpPr>
                          <a:grpSpLocks/>
                        </wpg:cNvGrpSpPr>
                        <wpg:grpSpPr bwMode="auto">
                          <a:xfrm>
                            <a:off x="2895" y="9066"/>
                            <a:ext cx="5850" cy="4320"/>
                            <a:chOff x="2895" y="8760"/>
                            <a:chExt cx="5850" cy="4320"/>
                          </a:xfrm>
                        </wpg:grpSpPr>
                        <wpg:grpSp>
                          <wpg:cNvPr id="77" name="Group 374"/>
                          <wpg:cNvGrpSpPr>
                            <a:grpSpLocks/>
                          </wpg:cNvGrpSpPr>
                          <wpg:grpSpPr bwMode="auto">
                            <a:xfrm>
                              <a:off x="4710" y="9030"/>
                              <a:ext cx="2190" cy="3645"/>
                              <a:chOff x="3285" y="7937"/>
                              <a:chExt cx="2190" cy="3645"/>
                            </a:xfrm>
                          </wpg:grpSpPr>
                          <wps:wsp>
                            <wps:cNvPr id="78" name="Rectangle 3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8309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Rectangle 3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Rectangle 3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AutoShape 378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AutoShape 379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Rectangle 3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9970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Rectangle 3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Rectangle 3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AutoShape 383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AutoShape 384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3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7937"/>
                                <a:ext cx="0" cy="3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3540" y="8760"/>
                              <a:ext cx="390" cy="4320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90" name="Rectangle 3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AutoShape 3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389"/>
                          <wpg:cNvGrpSpPr>
                            <a:grpSpLocks/>
                          </wpg:cNvGrpSpPr>
                          <wpg:grpSpPr bwMode="auto">
                            <a:xfrm>
                              <a:off x="7680" y="8760"/>
                              <a:ext cx="390" cy="3915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93" name="Rectangle 3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AutoShape 3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5" name="AutoShape 3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35" y="10830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39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05" y="10830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5" y="8760"/>
                              <a:ext cx="585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8" name="AutoShape 489"/>
                        <wps:cNvCnPr>
                          <a:cxnSpLocks noChangeShapeType="1"/>
                        </wps:cNvCnPr>
                        <wps:spPr bwMode="auto">
                          <a:xfrm>
                            <a:off x="2895" y="13386"/>
                            <a:ext cx="651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490"/>
                        <wps:cNvCnPr>
                          <a:cxnSpLocks noChangeShapeType="1"/>
                        </wps:cNvCnPr>
                        <wps:spPr bwMode="auto">
                          <a:xfrm>
                            <a:off x="7050" y="12977"/>
                            <a:ext cx="24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1" o:spid="_x0000_s1026" style="position:absolute;margin-left:54.75pt;margin-top:19.1pt;width:331.5pt;height:3in;z-index:251964416" coordorigin="2895,9066" coordsize="663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">
                <v:group id="Group 396" o:spid="_x0000_s1027" style="position:absolute;left:2895;top:9066;width:5850;height:4320" coordorigin="2895,8760" coordsize="585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374" o:spid="_x0000_s1028" style="position:absolute;left:4710;top:9030;width:2190;height:3645" coordorigin="3285,7937" coordsize="2190,3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Rectangle 375" o:spid="_x0000_s1029" style="position:absolute;left:3285;top:830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Nja8MA&#10;AADbAAAADwAAAGRycy9kb3ducmV2LnhtbERPTWvCQBC9C/6HZYTemk2L2BJdQxFjBXtpmktvk+yY&#10;hGRnQ3arsb++eyh4fLzvTTqZXlxodK1lBU9RDIK4srrlWkHxlT2+gnAeWWNvmRTcyEG6nc82mGh7&#10;5U+65L4WIYRdggoa74dESlc1ZNBFdiAO3NmOBn2AYy31iNcQbnr5HMcrabDl0NDgQLuGqi7/MQrq&#10;Yz597O2h+H0/lVmRLU/ld1cq9bCY3tYgPE3+Lv53H7WClzA2fA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Nja8MAAADbAAAADwAAAAAAAAAAAAAAAACYAgAAZHJzL2Rv&#10;d25yZXYueG1sUEsFBgAAAAAEAAQA9QAAAIgDAAAAAA==&#10;" fillcolor="#4f81bd [3204]" strokecolor="#f2f2f2 [3041]" strokeweight="3pt">
                      <v:shadow on="t" color="#243f60 [1604]" opacity=".5" offset="1pt"/>
                    </v:rect>
                    <v:rect id="Rectangle 376" o:spid="_x0000_s1030" style="position:absolute;left:372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YKcQA&#10;AADbAAAADwAAAGRycy9kb3ducmV2LnhtbESPT2vCQBTE74LfYXlCb7pRaGtSV1FBWo/+ObS31+xr&#10;Epp9G3ZfNf32XaHgcZiZ3zCLVe9adaEQG88GppMMFHHpbcOVgfNpN56DioJssfVMBn4pwmo5HCyw&#10;sP7KB7ocpVIJwrFAA7VIV2gdy5ocxonviJP35YNDSTJU2ga8Jrhr9SzLnrTDhtNCjR1tayq/jz/O&#10;wCG8nt+l1I/ZZ55Pg2z282b3YczDqF+/gBLq5R7+b79ZA8853L6kH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7GCnEAAAA2wAAAA8AAAAAAAAAAAAAAAAAmAIAAGRycy9k&#10;b3ducmV2LnhtbFBLBQYAAAAABAAEAPUAAACJAwAAAAA=&#10;" fillcolor="#c2d69b [1942]" strokecolor="#9bbb59 [3206]" strokeweight="3pt">
                      <v:shadow on="t" color="#243f60 [1604]" opacity=".5" offset="1pt"/>
                    </v:rect>
                    <v:rect id="Rectangle 377" o:spid="_x0000_s1031" style="position:absolute;left:468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Bk8AA&#10;AADbAAAADwAAAGRycy9kb3ducmV2LnhtbERPTWvCQBC9F/wPywi91Y0FS4yuooLYHrUe6m3Mjkkw&#10;Oxt2pxr/vXso9Ph43/Nl71p1oxAbzwbGowwUceltw5WB4/f2LQcVBdli65kMPCjCcjF4mWNh/Z33&#10;dDtIpVIIxwIN1CJdoXUsa3IYR74jTtzFB4eSYKi0DXhP4a7V71n2oR02nBpq7GhTU3k9/DoD+7A7&#10;/kipJ9l5Oh0HWX/lzfZkzOuwX81ACfXyL/5zf1oDeVqfvqQfo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Bk8AAAADbAAAADwAAAAAAAAAAAAAAAACYAgAAZHJzL2Rvd25y&#10;ZXYueG1sUEsFBgAAAAAEAAQA9QAAAIUDAAAAAA==&#10;" fillcolor="#c2d69b [1942]" strokecolor="#9bbb59 [3206]" strokeweight="3pt">
                      <v:shadow on="t" color="#243f60 [1604]" opacity=".5" offset="1pt"/>
                    </v:rect>
                    <v:shape id="AutoShape 378" o:spid="_x0000_s1032" type="#_x0000_t32" alt="a" style="position:absolute;left:3285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DqcQAAADbAAAADwAAAGRycy9kb3ducmV2LnhtbESPQWvCQBSE7wX/w/KE3upGC0Wjq4hQ&#10;yCHQJgp6fGSf2WD2bchuk/TfdwuFHoeZ+YbZHSbbioF63zhWsFwkIIgrpxuuFVzO7y9rED4ga2wd&#10;k4Jv8nDYz552mGo3ckFDGWoRIexTVGBC6FIpfWXIol+4jjh6d9dbDFH2tdQ9jhFuW7lKkjdpseG4&#10;YLCjk6HqUX5ZBZvMvl6nj8KtjM7D8JndrnnllHqeT8ctiEBT+A//tTOtYL2E3y/xB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IOpxAAAANsAAAAPAAAAAAAAAAAA&#10;AAAAAKECAABkcnMvZG93bnJldi54bWxQSwUGAAAAAAQABAD5AAAAkgMAAAAA&#10;" strokecolor="#1f497d [3215]" strokeweight="1.5pt">
                      <v:stroke startarrow="open" endarrow="open"/>
                    </v:shape>
                    <v:shape id="AutoShape 379" o:spid="_x0000_s1033" type="#_x0000_t32" alt="a" style="position:absolute;left:4380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d3sQAAADbAAAADwAAAGRycy9kb3ducmV2LnhtbESPwWrDMBBE74X8g9hAbo0cB4rrRgkh&#10;UPDBkNotpMfF2lom1spYquP8fVUo9DjMzBtmd5htLyYafedYwWadgCBunO64VfDx/vqYgfABWWPv&#10;mBTcycNhv3jYYa7djSua6tCKCGGfowITwpBL6RtDFv3aDcTR+3KjxRDl2Eo94i3CbS/TJHmSFjuO&#10;CwYHOhlqrvW3VfBc2O1lPlcuNboM01vxeSkbp9RqOR9fQASaw3/4r11oBVkKv1/i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h3exAAAANsAAAAPAAAAAAAAAAAA&#10;AAAAAKECAABkcnMvZG93bnJldi54bWxQSwUGAAAAAAQABAD5AAAAkgMAAAAA&#10;" strokecolor="#1f497d [3215]" strokeweight="1.5pt">
                      <v:stroke startarrow="open" endarrow="open"/>
                    </v:shape>
                    <v:rect id="Rectangle 380" o:spid="_x0000_s1034" style="position:absolute;left:3285;top:997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BPcYA&#10;AADbAAAADwAAAGRycy9kb3ducmV2LnhtbESPQWvCQBSE7wX/w/KE3urGtohEN0FK0wr20piLt5fs&#10;Mwlm34bsVlN/vVsQehxm5htmnY6mE2caXGtZwXwWgSCurG65VlDss6clCOeRNXaWScEvOUiTycMa&#10;Y20v/E3n3NciQNjFqKDxvo+ldFVDBt3M9sTBO9rBoA9yqKUe8BLgppPPUbSQBlsOCw329NZQdcp/&#10;jIJ6m49f7/ajuH7uyqzIXnfl4VQq9TgdNysQnkb/H763t1rB8gX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KBPcYAAADbAAAADwAAAAAAAAAAAAAAAACYAgAAZHJz&#10;L2Rvd25yZXYueG1sUEsFBgAAAAAEAAQA9QAAAIsDAAAAAA==&#10;" fillcolor="#4f81bd [3204]" strokecolor="#f2f2f2 [3041]" strokeweight="3pt">
                      <v:shadow on="t" color="#243f60 [1604]" opacity=".5" offset="1pt"/>
                    </v:rect>
                    <v:rect id="Rectangle 381" o:spid="_x0000_s1035" style="position:absolute;left:372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HkMQA&#10;AADbAAAADwAAAGRycy9kb3ducmV2LnhtbESPT2vCQBTE74LfYXlCb7pR2hJTV1FBWo/+ObS31+xr&#10;Epp9G3ZfNf32XaHgcZiZ3zCLVe9adaEQG88GppMMFHHpbcOVgfNpN85BRUG22HomA78UYbUcDhZY&#10;WH/lA12OUqkE4ViggVqkK7SOZU0O48R3xMn78sGhJBkqbQNeE9y1epZlz9phw2mhxo62NZXfxx9n&#10;4BBez+9S6qfscz6fBtns82b3YczDqF+/gBLq5R7+b79ZA/kj3L6kH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x5DEAAAA2wAAAA8AAAAAAAAAAAAAAAAAmAIAAGRycy9k&#10;b3ducmV2LnhtbFBLBQYAAAAABAAEAPUAAACJAwAAAAA=&#10;" fillcolor="#c2d69b [1942]" strokecolor="#9bbb59 [3206]" strokeweight="3pt">
                      <v:shadow on="t" color="#243f60 [1604]" opacity=".5" offset="1pt"/>
                    </v:rect>
                    <v:rect id="Rectangle 382" o:spid="_x0000_s1036" style="position:absolute;left:468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iC8MA&#10;AADbAAAADwAAAGRycy9kb3ducmV2LnhtbESPQWvCQBSE7wX/w/KE3urGghKjq9iCtD1qPdTbM/tM&#10;gtm3YfdV03/fFQSPw8x8wyxWvWvVhUJsPBsYjzJQxKW3DVcG9t+blxxUFGSLrWcy8EcRVsvB0wIL&#10;66+8pctOKpUgHAs0UIt0hdaxrMlhHPmOOHknHxxKkqHSNuA1wV2rX7Nsqh02nBZq7Oi9pvK8+3UG&#10;tuFj/yOlnmTH2Wwc5O0rbzYHY56H/XoOSqiXR/je/rQG8gncvqQf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NiC8MAAADbAAAADwAAAAAAAAAAAAAAAACYAgAAZHJzL2Rv&#10;d25yZXYueG1sUEsFBgAAAAAEAAQA9QAAAIgDAAAAAA==&#10;" fillcolor="#c2d69b [1942]" strokecolor="#9bbb59 [3206]" strokeweight="3pt">
                      <v:shadow on="t" color="#243f60 [1604]" opacity=".5" offset="1pt"/>
                    </v:rect>
                    <v:shape id="AutoShape 383" o:spid="_x0000_s1037" type="#_x0000_t32" alt="a" style="position:absolute;left:3285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kb3cQAAADbAAAADwAAAGRycy9kb3ducmV2LnhtbESPQWvCQBSE7wX/w/KE3uqmFoJGVymF&#10;Qg6Bmijo8ZF9ZoPZtyG7jem/7wqFHoeZ+YbZ7ifbiZEG3zpW8LpIQBDXTrfcKDgdP19WIHxA1tg5&#10;JgU/5GG/mz1tMdPuziWNVWhEhLDPUIEJoc+k9LUhi37heuLoXd1gMUQ5NFIPeI9w28llkqTSYstx&#10;wWBPH4bqW/VtFaxz+3aevkq3NLoI4yG/nIvaKfU8n943IAJN4T/81861glUKj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yRvdxAAAANsAAAAPAAAAAAAAAAAA&#10;AAAAAKECAABkcnMvZG93bnJldi54bWxQSwUGAAAAAAQABAD5AAAAkgMAAAAA&#10;" strokecolor="#1f497d [3215]" strokeweight="1.5pt">
                      <v:stroke startarrow="open" endarrow="open"/>
                    </v:shape>
                    <v:shape id="AutoShape 384" o:spid="_x0000_s1038" type="#_x0000_t32" alt="a" style="position:absolute;left:4380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W+RsMAAADbAAAADwAAAGRycy9kb3ducmV2LnhtbESPT4vCMBTE7wt+h/CEva2pCq5Wo4gg&#10;9CCs/0CPj+bZFJuX0sTa/fYbQdjjMDO/YRarzlaipcaXjhUMBwkI4tzpkgsF59P2awrCB2SNlWNS&#10;8EseVsvexwJT7Z58oPYYChEh7FNUYEKoUyl9bsiiH7iaOHo311gMUTaF1A0+I9xWcpQkE2mx5Lhg&#10;sKaNofx+fFgFs8yOL93PwY2M3oV2n10vu9wp9dnv1nMQgbrwH363M61g+g2vL/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FvkbDAAAA2wAAAA8AAAAAAAAAAAAA&#10;AAAAoQIAAGRycy9kb3ducmV2LnhtbFBLBQYAAAAABAAEAPkAAACRAwAAAAA=&#10;" strokecolor="#1f497d [3215]" strokeweight="1.5pt">
                      <v:stroke startarrow="open" endarrow="open"/>
                    </v:shape>
                    <v:shape id="AutoShape 385" o:spid="_x0000_s1039" type="#_x0000_t32" style="position:absolute;left:4380;top:793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uh78AAADbAAAADwAAAGRycy9kb3ducmV2LnhtbERPy4rCMBTdC/5DuII7TXUhUo0yvtCV&#10;MlWE2V2aO2nH5qY0Uevfm4Uwy8N5z5etrcSDGl86VjAaJiCIc6dLNgou591gCsIHZI2VY1LwIg/L&#10;Rbczx1S7J3/TIwtGxBD2KSooQqhTKX1ekEU/dDVx5H5dYzFE2BipG3zGcFvJcZJMpMWSY0OBNa0L&#10;ym/Z3So44WqDP8nfKtvsx9vjLeyuxoyU6vfarxmIQG34F3/cB61gGsfGL/EHyM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fuh78AAADbAAAADwAAAAAAAAAAAAAAAACh&#10;AgAAZHJzL2Rvd25yZXYueG1sUEsFBgAAAAAEAAQA+QAAAI0DAAAAAA==&#10;" strokecolor="#92cddc [1944]" strokeweight="3pt">
                      <v:stroke dashstyle="dash"/>
                      <v:shadow color="#622423 [1605]" opacity=".5" offset="1pt"/>
                    </v:shape>
                  </v:group>
                  <v:group id="Group 386" o:spid="_x0000_s1040" style="position:absolute;left:3540;top:8760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rect id="Rectangle 387" o:spid="_x0000_s1041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WLMAA&#10;AADbAAAADwAAAGRycy9kb3ducmV2LnhtbERPy4rCMBTdD/gP4QpuBpvqQrQ2igiC4MD4+oBLc22j&#10;zU1pou3M108WAy4P552ve1uLF7XeOFYwSVIQxIXThksF18tuPAfhA7LG2jEp+CEP69XgI8dMu45P&#10;9DqHUsQQ9hkqqEJoMil9UZFFn7iGOHI311oMEbal1C12MdzWcpqmM2nRcGyosKFtRcXj/LQKPr+/&#10;JuH3eO314WCa+77rZsaXSo2G/WYJIlAf3uJ/914rWMT18Uv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kWLMAAAADbAAAADwAAAAAAAAAAAAAAAACYAgAAZHJzL2Rvd25y&#10;ZXYueG1sUEsFBgAAAAAEAAQA9QAAAIUDAAAAAA==&#10;" fillcolor="#d99594 [1941]" strokecolor="#1f497d [3215]" strokeweight="1.5pt"/>
                    <v:shape id="AutoShape 388" o:spid="_x0000_s1042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nKusAAAADbAAAADwAAAGRycy9kb3ducmV2LnhtbESPwarCMBRE94L/EK7wdppWHlKrUUQQ&#10;3Lh46gdcm2tbbG5KEm31618EweUwM2eY5bo3jXiQ87VlBekkAUFcWF1zqeB82o0zED4ga2wsk4In&#10;eVivhoMl5tp2/EePYyhFhLDPUUEVQptL6YuKDPqJbYmjd7XOYIjSlVI77CLcNHKaJDNpsOa4UGFL&#10;24qK2/FuFGRTfmW9K15dljYX97spLwfZKfUz6jcLEIH68A1/2nutYJ7C+0v8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ZyrrAAAAA2wAAAA8AAAAAAAAAAAAAAAAA&#10;oQIAAGRycy9kb3ducmV2LnhtbFBLBQYAAAAABAAEAPkAAACOAwAAAAA=&#10;" strokecolor="#1f497d [3215]" strokeweight="1.5pt"/>
                  </v:group>
                  <v:group id="Group 389" o:spid="_x0000_s1043" style="position:absolute;left:7680;top:8760;width:390;height:3915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rect id="Rectangle 390" o:spid="_x0000_s1044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IW8MA&#10;AADbAAAADwAAAGRycy9kb3ducmV2LnhtbESP3YrCMBSE74V9h3AWvJE1VUHcrlFEEAQFfx/g0Jxt&#10;s9uclCba6tMbQfBymJlvmOm8taW4Uu2NYwWDfgKCOHPacK7gfFp9TUD4gKyxdEwKbuRhPvvoTDHV&#10;ruEDXY8hFxHCPkUFRQhVKqXPCrLo+64ijt6vqy2GKOtc6hqbCLelHCbJWFo0HBcKrGhZUPZ/vFgF&#10;vd12EO77c6s3G1P9rZtmbHyuVPezXfyACNSGd/jVXmsF3y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uIW8MAAADbAAAADwAAAAAAAAAAAAAAAACYAgAAZHJzL2Rv&#10;d25yZXYueG1sUEsFBgAAAAAEAAQA9QAAAIgDAAAAAA==&#10;" fillcolor="#d99594 [1941]" strokecolor="#1f497d [3215]" strokeweight="1.5pt"/>
                    <v:shape id="AutoShape 391" o:spid="_x0000_s1045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5pIsMAAADbAAAADwAAAGRycy9kb3ducmV2LnhtbESPwWrDMBBE74X+g9hCb40cY4rjRDah&#10;EMilh6b9gLW1sU2tlZEU2/HXV4VCj8PMvGEO1WIGMZHzvWUF200CgrixuudWwdfn6SUH4QOyxsEy&#10;KbiTh6p8fDhgoe3MHzRdQisihH2BCroQxkJK33Rk0G/sSBy9q3UGQ5SuldrhHOFmkGmSvEqDPceF&#10;Dkd666j5vtyMgjzlNV9cs875dqhddmzrdzkr9fy0HPcgAi3hP/zXPmsFuwx+v8QfI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uaSLDAAAA2wAAAA8AAAAAAAAAAAAA&#10;AAAAoQIAAGRycy9kb3ducmV2LnhtbFBLBQYAAAAABAAEAPkAAACRAwAAAAA=&#10;" strokecolor="#1f497d [3215]" strokeweight="1.5pt"/>
                  </v:group>
                  <v:shape id="AutoShape 392" o:spid="_x0000_s1046" type="#_x0000_t32" style="position:absolute;left:3735;top:10830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tPMQAAADbAAAADwAAAGRycy9kb3ducmV2LnhtbESPQWvCQBSE70L/w/IK3nRToZrGbKRY&#10;igFPWkuvz+xrEpp9m2bXJP57t1DwOMzMN0y6GU0jeupcbVnB0zwCQVxYXXOp4PTxPotBOI+ssbFM&#10;Cq7kYJM9TFJMtB34QP3RlyJA2CWooPK+TaR0RUUG3dy2xMH7tp1BH2RXSt3hEOCmkYsoWkqDNYeF&#10;ClvaVlT8HC9GwV6fBh9Lt/s6rM6rt9/PXF/6XKnp4/i6BuFp9PfwfzvXCl6e4e9L+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C08xAAAANsAAAAPAAAAAAAAAAAA&#10;AAAAAKECAABkcnMvZG93bnJldi54bWxQSwUGAAAAAAQABAD5AAAAkgMAAAAA&#10;" strokecolor="#974706 [1609]" strokeweight="1.5pt">
                    <v:stroke startarrow="open" endarrow="open"/>
                    <v:shadow color="#7f7f7f [1601]" opacity=".5" offset="1pt"/>
                  </v:shape>
                  <v:shape id="AutoShape 393" o:spid="_x0000_s1047" type="#_x0000_t32" style="position:absolute;left:5805;top:10830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zS8MAAADbAAAADwAAAGRycy9kb3ducmV2LnhtbESPT4vCMBTE74LfIbwFb5quB3WrURZF&#10;LHjyz7LXt82zLdu81Ca29dsbQfA4zMxvmMWqM6VoqHaFZQWfowgEcWp1wZmC82k7nIFwHlljaZkU&#10;3MnBatnvLTDWtuUDNUefiQBhF6OC3PsqltKlORl0I1sRB+9ia4M+yDqTusY2wE0px1E0kQYLDgs5&#10;VrTOKf0/3oyCvT63fibd7vcw/Zturj+JvjWJUoOP7nsOwlPn3+FXO9EKvibw/B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Ks0vDAAAA2wAAAA8AAAAAAAAAAAAA&#10;AAAAoQIAAGRycy9kb3ducmV2LnhtbFBLBQYAAAAABAAEAPkAAACRAwAAAAA=&#10;" strokecolor="#974706 [1609]" strokeweight="1.5pt">
                    <v:stroke startarrow="open" endarrow="open"/>
                    <v:shadow color="#7f7f7f [1601]" opacity=".5" offset="1pt"/>
                  </v:shape>
                  <v:shape id="AutoShape 394" o:spid="_x0000_s1048" type="#_x0000_t32" style="position:absolute;left:2895;top:8760;width: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zit8YAAADbAAAADwAAAGRycy9kb3ducmV2LnhtbESPT2vCQBTE70K/w/KEXkQ3LbWa6Cql&#10;pSgWBP9cvD2yL9nQ7NuQXTV++25B8DjMzG+Y+bKztbhQ6yvHCl5GCQji3OmKSwXHw/dwCsIHZI21&#10;Y1JwIw/LxVNvjpl2V97RZR9KESHsM1RgQmgyKX1uyKIfuYY4eoVrLYYo21LqFq8Rbmv5miTv0mLF&#10;ccFgQ5+G8t/92SrYHcepL35WJ3kef203g+It3Rin1HO/+5iBCNSFR/jeXmsF6QT+v8Qf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M4rfGAAAA2wAAAA8AAAAAAAAA&#10;AAAAAAAAoQIAAGRycy9kb3ducmV2LnhtbFBLBQYAAAAABAAEAPkAAACUAwAAAAA=&#10;" strokecolor="#76923c [2406]" strokeweight="3pt">
                    <v:stroke dashstyle="dash"/>
                  </v:shape>
                </v:group>
                <v:shape id="AutoShape 489" o:spid="_x0000_s1049" type="#_x0000_t32" style="position:absolute;left:2895;top:13386;width:6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2xcIAAADbAAAADwAAAGRycy9kb3ducmV2LnhtbERPz2vCMBS+C/4P4QlexkyVKWs1iiji&#10;UBB0XnZ7NK9NsXkpTdTuv18OA48f3+/FqrO1eFDrK8cKxqMEBHHudMWlguv37v0ThA/IGmvHpOCX&#10;PKyW/d4CM+2efKbHJZQihrDPUIEJocmk9Lkhi37kGuLIFa61GCJsS6lbfMZwW8tJksykxYpjg8GG&#10;Noby2+VuFZyv09QXx/2PvE+3p8Nb8ZEejFNqOOjWcxCBuvAS/7u/tII0jo1f4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N2xcIAAADbAAAADwAAAAAAAAAAAAAA&#10;AAChAgAAZHJzL2Rvd25yZXYueG1sUEsFBgAAAAAEAAQA+QAAAJADAAAAAA==&#10;" strokecolor="#76923c [2406]" strokeweight="3pt">
                  <v:stroke dashstyle="dash"/>
                </v:shape>
                <v:shape id="AutoShape 490" o:spid="_x0000_s1050" type="#_x0000_t32" style="position:absolute;left:7050;top:12977;width:24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/TXsUAAADbAAAADwAAAGRycy9kb3ducmV2LnhtbESPQWvCQBSE70L/w/IKXqRuLFqa1FWK&#10;RRQFQeult0f2JRuafRuyq8Z/7wqCx2FmvmGm887W4kytrxwrGA0TEMS50xWXCo6/y7dPED4ga6wd&#10;k4IreZjPXnpTzLS78J7Oh1CKCGGfoQITQpNJ6XNDFv3QNcTRK1xrMUTZllK3eIlwW8v3JPmQFiuO&#10;CwYbWhjK/w8nq2B/nKS+2K7+5Gnys9sMinG6MU6p/mv3/QUiUBee4Ud7rRWkKdy/x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/TXsUAAADbAAAADwAAAAAAAAAA&#10;AAAAAAChAgAAZHJzL2Rvd25yZXYueG1sUEsFBgAAAAAEAAQA+QAAAJMDAAAAAA==&#10;" strokecolor="#76923c [2406]" strokeweight="3pt">
                  <v:stroke dashstyle="dash"/>
                </v:shape>
              </v:group>
            </w:pict>
          </mc:Fallback>
        </mc:AlternateContent>
      </w:r>
    </w:p>
    <w:p w:rsidR="00341FD9" w:rsidRDefault="00341FD9" w:rsidP="00A0589F"/>
    <w:p w:rsidR="00341FD9" w:rsidRDefault="00341FD9" w:rsidP="00A0589F"/>
    <w:p w:rsidR="00341FD9" w:rsidRDefault="00341FD9" w:rsidP="00A0589F"/>
    <w:p w:rsidR="00341FD9" w:rsidRDefault="00341FD9" w:rsidP="00A0589F"/>
    <w:p w:rsidR="00341FD9" w:rsidRDefault="00341FD9" w:rsidP="00A0589F"/>
    <w:p w:rsidR="00341FD9" w:rsidRDefault="00341FD9" w:rsidP="00A0589F"/>
    <w:p w:rsidR="00341FD9" w:rsidRDefault="00341FD9" w:rsidP="00A0589F"/>
    <w:p w:rsidR="00C60BAF" w:rsidRDefault="00C60BAF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6461AF" w:rsidP="006461AF">
      <w:pPr>
        <w:pStyle w:val="ListParagraph"/>
      </w:pPr>
      <w:r>
        <w:t>Figure 12: Route Alignment Group with Top edge aligned.</w:t>
      </w: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6461AF" w:rsidRDefault="006461AF" w:rsidP="006461AF">
      <w:pPr>
        <w:pStyle w:val="ListParagraph"/>
      </w:pPr>
    </w:p>
    <w:p w:rsidR="00E621F4" w:rsidRDefault="00E621F4" w:rsidP="00E621F4">
      <w:pPr>
        <w:pStyle w:val="Heading3"/>
        <w:numPr>
          <w:ilvl w:val="2"/>
          <w:numId w:val="24"/>
        </w:numPr>
      </w:pPr>
      <w:bookmarkStart w:id="50" w:name="_Toc353546977"/>
      <w:r>
        <w:t>Route Alignment Soft</w:t>
      </w:r>
      <w:bookmarkEnd w:id="50"/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Constraints for shapes not perfectly aligned.</w:t>
      </w:r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User can specify “tolerance” for which shapes will be considered aligned.</w:t>
      </w:r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Soft alignment constraints generated for such groups.</w:t>
      </w:r>
    </w:p>
    <w:p w:rsidR="00E621F4" w:rsidRDefault="00E621F4" w:rsidP="00E621F4">
      <w:pPr>
        <w:pStyle w:val="ListParagraph"/>
        <w:numPr>
          <w:ilvl w:val="0"/>
          <w:numId w:val="22"/>
        </w:numPr>
      </w:pPr>
      <w:r>
        <w:t>For soft alignment constraints, user specified “force” value used.</w:t>
      </w:r>
    </w:p>
    <w:p w:rsidR="006461AF" w:rsidRDefault="006461AF" w:rsidP="006461AF"/>
    <w:p w:rsidR="00E621F4" w:rsidRDefault="00E621F4" w:rsidP="00E621F4">
      <w:pPr>
        <w:pStyle w:val="ListParagraph"/>
      </w:pPr>
    </w:p>
    <w:p w:rsidR="00E621F4" w:rsidRDefault="0093505B" w:rsidP="00A0589F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6083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61595</wp:posOffset>
                </wp:positionV>
                <wp:extent cx="4771390" cy="2959735"/>
                <wp:effectExtent l="19050" t="23495" r="635" b="17145"/>
                <wp:wrapNone/>
                <wp:docPr id="46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1390" cy="2959735"/>
                          <a:chOff x="2970" y="4131"/>
                          <a:chExt cx="7514" cy="4661"/>
                        </a:xfrm>
                      </wpg:grpSpPr>
                      <wpg:grpSp>
                        <wpg:cNvPr id="47" name="Group 397"/>
                        <wpg:cNvGrpSpPr>
                          <a:grpSpLocks/>
                        </wpg:cNvGrpSpPr>
                        <wpg:grpSpPr bwMode="auto">
                          <a:xfrm>
                            <a:off x="2970" y="4131"/>
                            <a:ext cx="5850" cy="4320"/>
                            <a:chOff x="2895" y="8760"/>
                            <a:chExt cx="5850" cy="4320"/>
                          </a:xfrm>
                        </wpg:grpSpPr>
                        <wpg:grpSp>
                          <wpg:cNvPr id="48" name="Group 398"/>
                          <wpg:cNvGrpSpPr>
                            <a:grpSpLocks/>
                          </wpg:cNvGrpSpPr>
                          <wpg:grpSpPr bwMode="auto">
                            <a:xfrm>
                              <a:off x="4710" y="9030"/>
                              <a:ext cx="2190" cy="3645"/>
                              <a:chOff x="3285" y="7937"/>
                              <a:chExt cx="2190" cy="3645"/>
                            </a:xfrm>
                          </wpg:grpSpPr>
                          <wps:wsp>
                            <wps:cNvPr id="49" name="Rectangle 3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8309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Rectangle 4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Rectangle 4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8174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AutoShape 402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AutoShape 403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9344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Rectangle 4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5" y="9970"/>
                                <a:ext cx="2145" cy="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Rectangle 4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2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Rectangle 4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0" y="9835"/>
                                <a:ext cx="315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81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AutoShape 407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AutoShape 408" descr="a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11005"/>
                                <a:ext cx="10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AutoShape 4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7937"/>
                                <a:ext cx="0" cy="3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2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0" name="Group 410"/>
                          <wpg:cNvGrpSpPr>
                            <a:grpSpLocks/>
                          </wpg:cNvGrpSpPr>
                          <wpg:grpSpPr bwMode="auto">
                            <a:xfrm>
                              <a:off x="3540" y="8760"/>
                              <a:ext cx="390" cy="4320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61" name="Rectangle 4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4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3" name="Group 413"/>
                          <wpg:cNvGrpSpPr>
                            <a:grpSpLocks/>
                          </wpg:cNvGrpSpPr>
                          <wpg:grpSpPr bwMode="auto">
                            <a:xfrm>
                              <a:off x="7680" y="8760"/>
                              <a:ext cx="390" cy="3915"/>
                              <a:chOff x="3330" y="2775"/>
                              <a:chExt cx="390" cy="4320"/>
                            </a:xfrm>
                          </wpg:grpSpPr>
                          <wps:wsp>
                            <wps:cNvPr id="64" name="Rectangle 4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30" y="2775"/>
                                <a:ext cx="390" cy="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AutoShape 4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045"/>
                                <a:ext cx="0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" name="AutoShape 4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35" y="10830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AutoShape 4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05" y="10830"/>
                              <a:ext cx="207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6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5" y="8760"/>
                              <a:ext cx="585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AutoShape 419"/>
                        <wps:cNvCnPr>
                          <a:cxnSpLocks noChangeShapeType="1"/>
                        </wps:cNvCnPr>
                        <wps:spPr bwMode="auto">
                          <a:xfrm>
                            <a:off x="2970" y="8451"/>
                            <a:ext cx="651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420"/>
                        <wps:cNvCnPr>
                          <a:cxnSpLocks noChangeShapeType="1"/>
                        </wps:cNvCnPr>
                        <wps:spPr bwMode="auto">
                          <a:xfrm>
                            <a:off x="7125" y="8042"/>
                            <a:ext cx="247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" name="Group 424"/>
                        <wpg:cNvGrpSpPr>
                          <a:grpSpLocks/>
                        </wpg:cNvGrpSpPr>
                        <wpg:grpSpPr bwMode="auto">
                          <a:xfrm>
                            <a:off x="9345" y="7725"/>
                            <a:ext cx="1139" cy="1067"/>
                            <a:chOff x="9345" y="7725"/>
                            <a:chExt cx="1139" cy="1067"/>
                          </a:xfrm>
                        </wpg:grpSpPr>
                        <wps:wsp>
                          <wps:cNvPr id="72" name="AutoShape 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5" y="7725"/>
                              <a:ext cx="0" cy="31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345" y="8451"/>
                              <a:ext cx="14" cy="34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59" y="7869"/>
                              <a:ext cx="1125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700F" w:rsidRPr="00A07BBC" w:rsidRDefault="00A1700F">
                                <w:pPr>
                                  <w:rPr>
                                    <w:b/>
                                    <w:color w:val="FF0000"/>
                                  </w:rPr>
                                </w:pPr>
                                <w:r w:rsidRPr="00A07BBC">
                                  <w:rPr>
                                    <w:b/>
                                    <w:color w:val="FF0000"/>
                                  </w:rPr>
                                  <w:t>tol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2" o:spid="_x0000_s1098" style="position:absolute;margin-left:58.5pt;margin-top:4.85pt;width:375.7pt;height:233.05pt;z-index:251960832" coordorigin="2970,4131" coordsize="7514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">
                <v:group id="Group 397" o:spid="_x0000_s1099" style="position:absolute;left:2970;top:4131;width:5850;height:4320" coordorigin="2895,8760" coordsize="585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 398" o:spid="_x0000_s1100" style="position:absolute;left:4710;top:9030;width:2190;height:3645" coordorigin="3285,7937" coordsize="2190,3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Rectangle 399" o:spid="_x0000_s1101" style="position:absolute;left:3285;top:8309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MTcUA&#10;AADbAAAADwAAAGRycy9kb3ducmV2LnhtbESPQWvCQBSE74X+h+UVvOmmIkVTVyliVNCLaS69vWRf&#10;k2D2bciuGvvrXUHocZiZb5j5sjeNuFDnassK3kcRCOLC6ppLBdl3MpyCcB5ZY2OZFNzIwXLx+jLH&#10;WNsrH+mS+lIECLsYFVTet7GUrqjIoBvZljh4v7Yz6IPsSqk7vAa4aeQ4ij6kwZrDQoUtrSoqTunZ&#10;KCh3aX9Y2032t93nSZZM9vnPKVdq8NZ/fYLw1Pv/8LO90womM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wxNxQAAANsAAAAPAAAAAAAAAAAAAAAAAJgCAABkcnMv&#10;ZG93bnJldi54bWxQSwUGAAAAAAQABAD1AAAAigMAAAAA&#10;" fillcolor="#4f81bd [3204]" strokecolor="#f2f2f2 [3041]" strokeweight="3pt">
                      <v:shadow on="t" color="#243f60 [1604]" opacity=".5" offset="1pt"/>
                    </v:rect>
                    <v:rect id="Rectangle 400" o:spid="_x0000_s1102" style="position:absolute;left:372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t1MEA&#10;AADbAAAADwAAAGRycy9kb3ducmV2LnhtbERPS2vCQBC+C/0Pywi96SYFi4muwRak7dHHob2N2TEJ&#10;ZmfD7lTTf989FHr8+N7ranS9ulGInWcD+TwDRVx723Fj4HTczZagoiBb7D2TgR+KUG0eJmssrb/z&#10;nm4HaVQK4ViigVZkKLWOdUsO49wPxIm7+OBQEgyNtgHvKdz1+inLnrXDjlNDiwO9tlRfD9/OwD68&#10;nT6l1ovsXBR5kJePZbf7MuZxOm5XoIRG+Rf/ud+tgUVan76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07dTBAAAA2wAAAA8AAAAAAAAAAAAAAAAAmAIAAGRycy9kb3du&#10;cmV2LnhtbFBLBQYAAAAABAAEAPUAAACGAwAAAAA=&#10;" fillcolor="#c2d69b [1942]" strokecolor="#9bbb59 [3206]" strokeweight="3pt">
                      <v:shadow on="t" color="#243f60 [1604]" opacity=".5" offset="1pt"/>
                    </v:rect>
                    <v:rect id="Rectangle 401" o:spid="_x0000_s1103" style="position:absolute;left:4680;top:8174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hIT8MA&#10;AADbAAAADwAAAGRycy9kb3ducmV2LnhtbESPQWvCQBSE74L/YXlCb7qJoGjqKm1BWo9aD/X2zL4m&#10;odm3Yfep6b93hUKPw8x8w6w2vWvVlUJsPBvIJxko4tLbhisDx8/teAEqCrLF1jMZ+KUIm/VwsMLC&#10;+hvv6XqQSiUIxwIN1CJdoXUsa3IYJ74jTt63Dw4lyVBpG/CW4K7V0yyba4cNp4UaO3qrqfw5XJyB&#10;fXg/fkmpZ9l5ucyDvO4WzfZkzNOof3kGJdTLf/iv/WENzHJ4fEk/QK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hIT8MAAADbAAAADwAAAAAAAAAAAAAAAACYAgAAZHJzL2Rv&#10;d25yZXYueG1sUEsFBgAAAAAEAAQA9QAAAIgDAAAAAA==&#10;" fillcolor="#c2d69b [1942]" strokecolor="#9bbb59 [3206]" strokeweight="3pt">
                      <v:shadow on="t" color="#243f60 [1604]" opacity=".5" offset="1pt"/>
                    </v:rect>
                    <v:shape id="AutoShape 402" o:spid="_x0000_s1104" type="#_x0000_t32" alt="a" style="position:absolute;left:3285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xmcQAAADbAAAADwAAAGRycy9kb3ducmV2LnhtbESPzWrDMBCE74G+g9hCbolcl5TEsRxK&#10;oeBDoM0PJMfF2lgm1spYquO8fRUo9DjMzDdMvhltKwbqfeNYwcs8AUFcOd1wreB4+JwtQfiArLF1&#10;TAru5GFTPE1yzLS78Y6GfahFhLDPUIEJocuk9JUhi37uOuLoXVxvMUTZ11L3eItw28o0Sd6kxYbj&#10;gsGOPgxV1/2PVbAq7etp/Nq51OhtGL7L82lbOaWmz+P7GkSgMfyH/9qlVrBI4fE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jGZxAAAANsAAAAPAAAAAAAAAAAA&#10;AAAAAKECAABkcnMvZG93bnJldi54bWxQSwUGAAAAAAQABAD5AAAAkgMAAAAA&#10;" strokecolor="#1f497d [3215]" strokeweight="1.5pt">
                      <v:stroke startarrow="open" endarrow="open"/>
                    </v:shape>
                    <v:shape id="AutoShape 403" o:spid="_x0000_s1105" type="#_x0000_t32" alt="a" style="position:absolute;left:4380;top:9344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6UAsMAAADbAAAADwAAAGRycy9kb3ducmV2LnhtbESPT4vCMBTE7wt+h/AEb2uq4qLVKCIs&#10;9CCs/0CPj+bZFJuX0mRr/fYbQdjjMDO/YZbrzlaipcaXjhWMhgkI4tzpkgsF59P35wyED8gaK8ek&#10;4Eke1qvexxJT7R58oPYYChEh7FNUYEKoUyl9bsiiH7qaOHo311gMUTaF1A0+ItxWcpwkX9JiyXHB&#10;YE1bQ/n9+GsVzDM7uXQ/Bzc2ehfafXa97HKn1KDfbRYgAnXhP/xuZ1rBdAKv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elALDAAAA2wAAAA8AAAAAAAAAAAAA&#10;AAAAoQIAAGRycy9kb3ducmV2LnhtbFBLBQYAAAAABAAEAPkAAACRAwAAAAA=&#10;" strokecolor="#1f497d [3215]" strokeweight="1.5pt">
                      <v:stroke startarrow="open" endarrow="open"/>
                    </v:shape>
                    <v:rect id="Rectangle 404" o:spid="_x0000_s1106" style="position:absolute;left:3285;top:9970;width:2145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1DsUA&#10;AADbAAAADwAAAGRycy9kb3ducmV2LnhtbESPQWvCQBSE74X+h+UVvOmmYkVSVyliVNCLaS69vWRf&#10;k2D2bciuGvvrXUHocZiZb5j5sjeNuFDnassK3kcRCOLC6ppLBdl3MpyBcB5ZY2OZFNzIwXLx+jLH&#10;WNsrH+mS+lIECLsYFVTet7GUrqjIoBvZljh4v7Yz6IPsSqk7vAa4aeQ4iqbSYM1hocKWVhUVp/Rs&#10;FJS7tD+s7Sb72+7zJEsm+/znlCs1eOu/PkF46v1/+NneaQUfE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zUOxQAAANsAAAAPAAAAAAAAAAAAAAAAAJgCAABkcnMv&#10;ZG93bnJldi54bWxQSwUGAAAAAAQABAD1AAAAigMAAAAA&#10;" fillcolor="#4f81bd [3204]" strokecolor="#f2f2f2 [3041]" strokeweight="3pt">
                      <v:shadow on="t" color="#243f60 [1604]" opacity=".5" offset="1pt"/>
                    </v:rect>
                    <v:rect id="Rectangle 405" o:spid="_x0000_s1107" style="position:absolute;left:372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OTMQA&#10;AADbAAAADwAAAGRycy9kb3ducmV2LnhtbESPT2vCQBTE7wW/w/KE3upGIcWkrtIWpO3RPwe9PbOv&#10;SWj2bdh9avrtuwXB4zAzv2EWq8F16kIhtp4NTCcZKOLK25ZrA/vd+mkOKgqyxc4zGfilCKvl6GGB&#10;pfVX3tBlK7VKEI4lGmhE+lLrWDXkME58T5y8bx8cSpKh1jbgNcFdp2dZ9qwdtpwWGuzpvaHqZ3t2&#10;BjbhY3+QSufZqSimQd6+5u36aMzjeHh9ASU0yD18a39aA3kO/1/S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DTkzEAAAA2wAAAA8AAAAAAAAAAAAAAAAAmAIAAGRycy9k&#10;b3ducmV2LnhtbFBLBQYAAAAABAAEAPUAAACJAwAAAAA=&#10;" fillcolor="#c2d69b [1942]" strokecolor="#9bbb59 [3206]" strokeweight="3pt">
                      <v:shadow on="t" color="#243f60 [1604]" opacity=".5" offset="1pt"/>
                    </v:rect>
                    <v:rect id="Rectangle 406" o:spid="_x0000_s1108" style="position:absolute;left:4680;top:9835;width:315;height:1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QO8MA&#10;AADbAAAADwAAAGRycy9kb3ducmV2LnhtbESPzWoCQRCE74G8w9BCbnFWQdGNoxhBjEd/Dsmts9PZ&#10;XbLTs8y0ur69Iwgei6r6ipotOteoM4VYezYw6GegiAtvay4NHA/r9wmoKMgWG89k4EoRFvPXlxnm&#10;1l94R+e9lCpBOOZooBJpc61jUZHD2PctcfL+fHAoSYZS24CXBHeNHmbZWDusOS1U2NKqouJ/f3IG&#10;dmFz/JZCj7Lf6XQQ5HM7qdc/xrz1uuUHKKFOnuFH+8saGI3h/iX9AD2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HQO8MAAADbAAAADwAAAAAAAAAAAAAAAACYAgAAZHJzL2Rv&#10;d25yZXYueG1sUEsFBgAAAAAEAAQA9QAAAIgDAAAAAA==&#10;" fillcolor="#c2d69b [1942]" strokecolor="#9bbb59 [3206]" strokeweight="3pt">
                      <v:shadow on="t" color="#243f60 [1604]" opacity=".5" offset="1pt"/>
                    </v:rect>
                    <v:shape id="AutoShape 407" o:spid="_x0000_s1109" type="#_x0000_t32" alt="a" style="position:absolute;left:3285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SAcQAAADbAAAADwAAAGRycy9kb3ducmV2LnhtbESPQWvCQBSE7wX/w/KE3uqmKdaauoZS&#10;EHIQrLGgx0f2NRuafRuya4z/3i0UPA4z8w2zykfbioF63zhW8DxLQBBXTjdcK/g+bJ7eQPiArLF1&#10;TAqu5CFfTx5WmGl34T0NZahFhLDPUIEJocuk9JUhi37mOuLo/bjeYoiyr6Xu8RLhtpVpkrxKiw3H&#10;BYMdfRqqfsuzVbAs7Mtx3O1davQ2DF/F6bitnFKP0/HjHUSgMdzD/+1CK5gv4O9L/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5ZIBxAAAANsAAAAPAAAAAAAAAAAA&#10;AAAAAKECAABkcnMvZG93bnJldi54bWxQSwUGAAAAAAQABAD5AAAAkgMAAAAA&#10;" strokecolor="#1f497d [3215]" strokeweight="1.5pt">
                      <v:stroke startarrow="open" endarrow="open"/>
                    </v:shape>
                    <v:shape id="AutoShape 408" o:spid="_x0000_s1110" type="#_x0000_t32" alt="a" style="position:absolute;left:4380;top:11005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oGc8EAAADbAAAADwAAAGRycy9kb3ducmV2LnhtbERPz2vCMBS+D/Y/hDfYbabrcGg1FhEG&#10;PRScVdDjo3k2Zc1LabK2+++Xw2DHj+/3Np9tJ0YafOtYwesiAUFcO91yo+By/nhZgfABWWPnmBT8&#10;kId89/iwxUy7iU80VqERMYR9hgpMCH0mpa8NWfQL1xNH7u4GiyHCoZF6wCmG206mSfIuLbYcGwz2&#10;dDBUf1XfVsG6sG/X+XhyqdFlGD+L27WsnVLPT/N+AyLQHP7Ff+5CK1jGs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gZzwQAAANsAAAAPAAAAAAAAAAAAAAAA&#10;AKECAABkcnMvZG93bnJldi54bWxQSwUGAAAAAAQABAD5AAAAjwMAAAAA&#10;" strokecolor="#1f497d [3215]" strokeweight="1.5pt">
                      <v:stroke startarrow="open" endarrow="open"/>
                    </v:shape>
                    <v:shape id="AutoShape 409" o:spid="_x0000_s1111" type="#_x0000_t32" style="position:absolute;left:4380;top:7937;width:0;height:3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nW8QAAADbAAAADwAAAGRycy9kb3ducmV2LnhtbESPQWsCMRSE74X+h/AK3jSroLSrUWpV&#10;7ElxK4K3x+aZXd28LJuo239vCkKPw8x8w0xmra3EjRpfOlbQ7yUgiHOnSzYK9j+r7jsIH5A1Vo5J&#10;wS95mE1fXyaYanfnHd2yYESEsE9RQRFCnUrp84Is+p6riaN3co3FEGVjpG7wHuG2koMkGUmLJceF&#10;Amv6Kii/ZFerYIvzBR6T8zxbrAfLzSWsDsb0leq8tZ9jEIHa8B9+tr+1guEH/H2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2dbxAAAANsAAAAPAAAAAAAAAAAA&#10;AAAAAKECAABkcnMvZG93bnJldi54bWxQSwUGAAAAAAQABAD5AAAAkgMAAAAA&#10;" strokecolor="#92cddc [1944]" strokeweight="3pt">
                      <v:stroke dashstyle="dash"/>
                      <v:shadow color="#622423 [1605]" opacity=".5" offset="1pt"/>
                    </v:shape>
                  </v:group>
                  <v:group id="Group 410" o:spid="_x0000_s1112" style="position:absolute;left:3540;top:8760;width:390;height:4320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411" o:spid="_x0000_s1113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DkMMA&#10;AADbAAAADwAAAGRycy9kb3ducmV2LnhtbESP3YrCMBSE74V9h3CEvZE17V4U6RpFhAVBwd8HODTH&#10;NtqclCba7j69EQQvh5n5hpnOe1uLO7XeOFaQjhMQxIXThksFp+Pv1wSED8gaa8ek4I88zGcfgynm&#10;2nW8p/shlCJC2OeooAqhyaX0RUUW/dg1xNE7u9ZiiLItpW6xi3Bby+8kyaRFw3GhwoaWFRXXw80q&#10;GG03afjfnXq9Xpvmsuq6zPhSqc9hv/gBEagP7/CrvdIKshS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DDkMMAAADbAAAADwAAAAAAAAAAAAAAAACYAgAAZHJzL2Rv&#10;d25yZXYueG1sUEsFBgAAAAAEAAQA9QAAAIgDAAAAAA==&#10;" fillcolor="#d99594 [1941]" strokecolor="#1f497d [3215]" strokeweight="1.5pt"/>
                    <v:shape id="AutoShape 412" o:spid="_x0000_s1114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4k6sIAAADbAAAADwAAAGRycy9kb3ducmV2LnhtbESPQWvCQBSE70L/w/IK3nRjKCGkriIF&#10;oRcPjf6AZ/Y1Cc2+DbtrkubXu4LgcZiZb5jtfjKdGMj51rKCzToBQVxZ3XKt4HI+rnIQPiBr7CyT&#10;gn/ysN+9LbZYaDvyDw1lqEWEsC9QQRNCX0jpq4YM+rXtiaP3a53BEKWrpXY4RrjpZJokmTTYclxo&#10;sKevhqq/8mYU5CnP+eSqecw33dV9HOrrSY5KLd+nwyeIQFN4hZ/tb60gS+Hx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4k6sIAAADbAAAADwAAAAAAAAAAAAAA&#10;AAChAgAAZHJzL2Rvd25yZXYueG1sUEsFBgAAAAAEAAQA+QAAAJADAAAAAA==&#10;" strokecolor="#1f497d [3215]" strokeweight="1.5pt"/>
                  </v:group>
                  <v:group id="Group 413" o:spid="_x0000_s1115" style="position:absolute;left:7680;top:8760;width:390;height:3915" coordorigin="3330,2775" coordsize="390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414" o:spid="_x0000_s1116" style="position:absolute;left:3330;top:2775;width:39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dgCMMA&#10;AADbAAAADwAAAGRycy9kb3ducmV2LnhtbESP3YrCMBSE7wXfIRzBG9FUkSLVKIsgCAq7/jzAoTnb&#10;Zrc5KU201affCAteDjPzDbPadLYSd2q8caxgOklAEOdOGy4UXC+78QKED8gaK8ek4EEeNut+b4WZ&#10;di2f6H4OhYgQ9hkqKEOoMyl9XpJFP3E1cfS+XWMxRNkUUjfYRrit5CxJUmnRcFwosaZtSfnv+WYV&#10;jD6P0/D8unb6cDD1z75tU+MLpYaD7mMJIlAX3uH/9l4rSOfw+h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dgCMMAAADbAAAADwAAAAAAAAAAAAAAAACYAgAAZHJzL2Rv&#10;d25yZXYueG1sUEsFBgAAAAAEAAQA9QAAAIgDAAAAAA==&#10;" fillcolor="#d99594 [1941]" strokecolor="#1f497d [3215]" strokeweight="1.5pt"/>
                    <v:shape id="AutoShape 415" o:spid="_x0000_s1117" type="#_x0000_t32" style="position:absolute;left:3525;top:3045;width:0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e8nsIAAADbAAAADwAAAGRycy9kb3ducmV2LnhtbESP3YrCMBSE7xf2HcJZ8G5NFVdKNS2y&#10;IHjjhT8PcNoc22JzUpKsrT69EYS9HGbmG2ZdjKYTN3K+taxgNk1AEFdWt1wrOJ+23ykIH5A1dpZJ&#10;wZ08FPnnxxozbQc+0O0YahEh7DNU0ITQZ1L6qiGDfmp74uhdrDMYonS11A6HCDednCfJUhpsOS40&#10;2NNvQ9X1+GcUpHN+pKOrHkM660q32NTlXg5KTb7GzQpEoDH8h9/tnVaw/IHXl/gDZP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e8nsIAAADbAAAADwAAAAAAAAAAAAAA&#10;AAChAgAAZHJzL2Rvd25yZXYueG1sUEsFBgAAAAAEAAQA+QAAAJADAAAAAA==&#10;" strokecolor="#1f497d [3215]" strokeweight="1.5pt"/>
                  </v:group>
                  <v:shape id="AutoShape 416" o:spid="_x0000_s1118" type="#_x0000_t32" style="position:absolute;left:3735;top:10830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/DbMIAAADbAAAADwAAAGRycy9kb3ducmV2LnhtbESPQYvCMBSE74L/ITzBm6buoUo1iijL&#10;FjzpKl6fzbMtNi/dJrbdf78RhD0OM/MNs9r0phItNa60rGA2jUAQZ1aXnCs4f39OFiCcR9ZYWSYF&#10;v+Rgsx4OVpho2/GR2pPPRYCwS1BB4X2dSOmyggy6qa2Jg3e3jUEfZJNL3WAX4KaSH1EUS4Mlh4UC&#10;a9oVlD1OT6PgoM+dX0j3dT3Ob/P9zyXVzzZVajzqt0sQnnr/H363U60gjuH1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/DbMIAAADbAAAADwAAAAAAAAAAAAAA&#10;AAChAgAAZHJzL2Rvd25yZXYueG1sUEsFBgAAAAAEAAQA+QAAAJADAAAAAA==&#10;" strokecolor="#974706 [1609]" strokeweight="1.5pt">
                    <v:stroke startarrow="open" endarrow="open"/>
                    <v:shadow color="#7f7f7f [1601]" opacity=".5" offset="1pt"/>
                  </v:shape>
                  <v:shape id="AutoShape 417" o:spid="_x0000_s1119" type="#_x0000_t32" style="position:absolute;left:5805;top:10830;width:20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Nm98IAAADbAAAADwAAAGRycy9kb3ducmV2LnhtbESPQYvCMBSE7wv+h/AEb2uqByvVKKIs&#10;FjzpKl6fzbMtNi/dJrbdf78RhD0OM/MNs1z3phItNa60rGAyjkAQZ1aXnCs4f399zkE4j6yxskwK&#10;fsnBejX4WGKibcdHak8+FwHCLkEFhfd1IqXLCjLoxrYmDt7dNgZ9kE0udYNdgJtKTqNoJg2WHBYK&#10;rGlbUPY4PY2Cgz53fi7d/nqMb/Hu55LqZ5sqNRr2mwUIT73/D7/bqVYwi+H1Jfw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Nm98IAAADbAAAADwAAAAAAAAAAAAAA&#10;AAChAgAAZHJzL2Rvd25yZXYueG1sUEsFBgAAAAAEAAQA+QAAAJADAAAAAA==&#10;" strokecolor="#974706 [1609]" strokeweight="1.5pt">
                    <v:stroke startarrow="open" endarrow="open"/>
                    <v:shadow color="#7f7f7f [1601]" opacity=".5" offset="1pt"/>
                  </v:shape>
                  <v:shape id="AutoShape 418" o:spid="_x0000_s1120" type="#_x0000_t32" style="position:absolute;left:2895;top:8760;width:58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YG4sMAAADbAAAADwAAAGRycy9kb3ducmV2LnhtbERPy2rCQBTdC/2H4Ra6kTppaaSmjlJa&#10;REmh4GPj7pK5yYRm7oTMmKR/7ywEl4fzXq5H24ieOl87VvAyS0AQF07XXCk4HTfP7yB8QNbYOCYF&#10;/+RhvXqYLDHTbuA99YdQiRjCPkMFJoQ2k9IXhiz6mWuJI1e6zmKIsKuk7nCI4baRr0kylxZrjg0G&#10;W/oyVPwdLlbB/pQufPmzPctL+v2bT8u3RW6cUk+P4+cHiEBjuItv7p1WMI9j45f4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GBuLDAAAA2wAAAA8AAAAAAAAAAAAA&#10;AAAAoQIAAGRycy9kb3ducmV2LnhtbFBLBQYAAAAABAAEAPkAAACRAwAAAAA=&#10;" strokecolor="#76923c [2406]" strokeweight="3pt">
                    <v:stroke dashstyle="dash"/>
                  </v:shape>
                </v:group>
                <v:shape id="AutoShape 419" o:spid="_x0000_s1121" type="#_x0000_t32" style="position:absolute;left:2970;top:8451;width:65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qjecUAAADbAAAADwAAAGRycy9kb3ducmV2LnhtbESPT2vCQBTE7wW/w/KEXopuKlVMdBWp&#10;lIqC4J+Lt0f2JRvMvg3ZVdNv3xUKPQ4z8xtmvuxsLe7U+sqxgvdhAoI4d7riUsH59DWYgvABWWPt&#10;mBT8kIflovcyx0y7Bx/ofgyliBD2GSowITSZlD43ZNEPXUMcvcK1FkOUbSl1i48It7UcJclEWqw4&#10;Lhhs6NNQfj3erILDeZz6Yvd9kbfxer99Kz7SrXFKvfa71QxEoC78h//aG61gksLz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qjecUAAADbAAAADwAAAAAAAAAA&#10;AAAAAAChAgAAZHJzL2Rvd25yZXYueG1sUEsFBgAAAAAEAAQA+QAAAJMDAAAAAA==&#10;" strokecolor="#76923c [2406]" strokeweight="3pt">
                  <v:stroke dashstyle="dash"/>
                </v:shape>
                <v:shape id="AutoShape 420" o:spid="_x0000_s1122" type="#_x0000_t32" style="position:absolute;left:7125;top:8042;width:24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cOcIAAADbAAAADwAAAGRycy9kb3ducmV2LnhtbERPy4rCMBTdC/5DuMJsZEwd1NGOUYYR&#10;cVAQfGxmd2lum2JzU5qo9e/NYsDl4bzny9ZW4kaNLx0rGA4SEMSZ0yUXCs6n9fsUhA/IGivHpOBB&#10;HpaLbmeOqXZ3PtDtGAoRQ9inqMCEUKdS+syQRT9wNXHkctdYDBE2hdQN3mO4reRHkkykxZJjg8Ga&#10;fgxll+PVKjicxzOf7zZ/8jpe7bf9fDTbGqfUW6/9/gIRqA0v8b/7Vyv4jOvjl/g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cOcIAAADbAAAADwAAAAAAAAAAAAAA&#10;AAChAgAAZHJzL2Rvd25yZXYueG1sUEsFBgAAAAAEAAQA+QAAAJADAAAAAA==&#10;" strokecolor="#76923c [2406]" strokeweight="3pt">
                  <v:stroke dashstyle="dash"/>
                </v:shape>
                <v:group id="Group 424" o:spid="_x0000_s1123" style="position:absolute;left:9345;top:7725;width:1139;height:1067" coordorigin="9345,7725" coordsize="1139,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utoShape 421" o:spid="_x0000_s1124" type="#_x0000_t32" style="position:absolute;left:9345;top:7725;width:0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kn/MEAAADbAAAADwAAAGRycy9kb3ducmV2LnhtbESPwW7CMBBE75X6D9ZW4lacRqgtAYMQ&#10;0IprQz9gFS9xaLyObJOEv6+RkDiOZuaNZrkebSt68qFxrOBtmoEgrpxuuFbwe/x6/QQRIrLG1jEp&#10;uFKA9er5aYmFdgP/UF/GWiQIhwIVmBi7QspQGbIYpq4jTt7JeYsxSV9L7XFIcNvKPMvepcWG04LB&#10;jraGqr/yYhXs6rO+ln3He7+b72e5/p4Nxio1eRk3CxCRxvgI39sHreAjh9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Sf8wQAAANsAAAAPAAAAAAAAAAAAAAAA&#10;AKECAABkcnMvZG93bnJldi54bWxQSwUGAAAAAAQABAD5AAAAjwMAAAAA&#10;" strokecolor="red" strokeweight="1.5pt">
                    <v:stroke endarrow="open"/>
                  </v:shape>
                  <v:shape id="AutoShape 422" o:spid="_x0000_s1125" type="#_x0000_t32" style="position:absolute;left:9345;top:8451;width:14;height:3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aVDsMAAADbAAAADwAAAGRycy9kb3ducmV2LnhtbESPwW7CMBBE75X4B2uReqnACUgUAgYB&#10;apteS/mAJV7iQLyOYpeEv8eVKvU4mpk3mtWmt7W4UesrxwrScQKCuHC64lLB8ft9NAfhA7LG2jEp&#10;uJOHzXrwtMJMu46/6HYIpYgQ9hkqMCE0mZS+MGTRj11DHL2zay2GKNtS6ha7CLe1nCTJTFqsOC4Y&#10;bGhvqLgefqyC7pRP85f8rGfpx+WtWxwNpvudUs/DfrsEEagP/+G/9qdW8DqF3y/x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mlQ7DAAAA2wAAAA8AAAAAAAAAAAAA&#10;AAAAoQIAAGRycy9kb3ducmV2LnhtbFBLBQYAAAAABAAEAPkAAACRAwAAAAA=&#10;" strokecolor="red" strokeweight="1.5pt">
                    <v:stroke endarrow="open"/>
                  </v:shape>
                  <v:rect id="Rectangle 423" o:spid="_x0000_s1126" style="position:absolute;left:9359;top:7869;width:112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8gG8UA&#10;AADbAAAADwAAAGRycy9kb3ducmV2LnhtbESPzW7CMBCE75V4B2uRuBWnUPUnYFBBasWFA7RVr0u8&#10;xGnjdRQvJH37Ggmpx9HMfKOZL3tfqzO1sQps4G6cgSIugq24NPDx/nr7BCoKssU6MBn4pQjLxeBm&#10;jrkNHe/ovJdSJQjHHA04kSbXOhaOPMZxaIiTdwytR0myLbVtsUtwX+tJlj1ojxWnBYcNrR0VP/uT&#10;N/Amh+3zp6uk6/R0W36vdLP7OhozGvYvM1BCvfyHr+2NNfB4D5cv6Qf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jyAbxQAAANsAAAAPAAAAAAAAAAAAAAAAAJgCAABkcnMv&#10;ZG93bnJldi54bWxQSwUGAAAAAAQABAD1AAAAigMAAAAA&#10;" filled="f" fillcolor="white [3212]" stroked="f" strokecolor="#1f497d [3215]" strokeweight="1.5pt">
                    <v:textbox>
                      <w:txbxContent>
                        <w:p w:rsidR="00A1700F" w:rsidRPr="00A07BBC" w:rsidRDefault="00A1700F">
                          <w:pPr>
                            <w:rPr>
                              <w:b/>
                              <w:color w:val="FF0000"/>
                            </w:rPr>
                          </w:pPr>
                          <w:r w:rsidRPr="00A07BBC">
                            <w:rPr>
                              <w:b/>
                              <w:color w:val="FF0000"/>
                            </w:rPr>
                            <w:t>tol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E621F4" w:rsidP="00A0589F"/>
    <w:p w:rsidR="00E621F4" w:rsidRDefault="006461AF" w:rsidP="006461AF">
      <w:pPr>
        <w:pStyle w:val="ListParagraph"/>
      </w:pPr>
      <w:r>
        <w:t>Figure 13: Route Alignment Soft Group</w:t>
      </w:r>
    </w:p>
    <w:p w:rsidR="00E621F4" w:rsidRDefault="00E621F4" w:rsidP="00A0589F"/>
    <w:p w:rsidR="00E621F4" w:rsidRDefault="00E621F4" w:rsidP="00A0589F"/>
    <w:p w:rsidR="00A07BBC" w:rsidRDefault="00A07BBC" w:rsidP="00A0589F"/>
    <w:p w:rsidR="00A07BBC" w:rsidRDefault="00A07BBC" w:rsidP="00A0589F"/>
    <w:p w:rsidR="00A07BBC" w:rsidRDefault="00A07BBC" w:rsidP="00A0589F"/>
    <w:p w:rsidR="00A07BBC" w:rsidRDefault="00A07BBC" w:rsidP="00A0589F"/>
    <w:p w:rsidR="00A07BBC" w:rsidRDefault="00A07BBC" w:rsidP="00A0589F"/>
    <w:p w:rsidR="00A07BBC" w:rsidRDefault="00A07BBC" w:rsidP="00A0589F"/>
    <w:p w:rsidR="003C31C1" w:rsidRDefault="003C31C1" w:rsidP="00A0589F"/>
    <w:p w:rsidR="003C31C1" w:rsidRDefault="003C31C1" w:rsidP="00A0589F"/>
    <w:p w:rsidR="003C31C1" w:rsidRDefault="003C31C1" w:rsidP="003C31C1">
      <w:pPr>
        <w:pStyle w:val="Heading2"/>
      </w:pPr>
      <w:bookmarkStart w:id="51" w:name="_Toc353546978"/>
      <w:r w:rsidRPr="003C31C1">
        <w:t>Abstract</w:t>
      </w:r>
      <w:r>
        <w:t xml:space="preserve"> Device Symmetry</w:t>
      </w:r>
      <w:bookmarkEnd w:id="51"/>
    </w:p>
    <w:p w:rsidR="003C31C1" w:rsidRDefault="003C31C1" w:rsidP="003C31C1">
      <w:r>
        <w:t>Symmetry generation for abstract blocks.</w:t>
      </w:r>
    </w:p>
    <w:p w:rsidR="006461AF" w:rsidRDefault="006461AF" w:rsidP="003C31C1"/>
    <w:p w:rsidR="003C31C1" w:rsidRDefault="003C31C1" w:rsidP="003C31C1">
      <w:pPr>
        <w:pStyle w:val="Heading3"/>
      </w:pPr>
      <w:bookmarkStart w:id="52" w:name="_Toc353546979"/>
      <w:r>
        <w:t>Abstract Symmetry Hard</w:t>
      </w:r>
      <w:bookmarkEnd w:id="52"/>
    </w:p>
    <w:p w:rsidR="003C31C1" w:rsidRDefault="00A268BF" w:rsidP="00A268BF">
      <w:pPr>
        <w:pStyle w:val="ListParagraph"/>
        <w:numPr>
          <w:ilvl w:val="0"/>
          <w:numId w:val="26"/>
        </w:numPr>
      </w:pPr>
      <w:r>
        <w:t>Hard symmetry constraints</w:t>
      </w:r>
      <w:r w:rsidR="003C31C1">
        <w:t xml:space="preserve"> symmetrical abstract blocks.</w:t>
      </w:r>
    </w:p>
    <w:p w:rsidR="00A268BF" w:rsidRDefault="00A268BF" w:rsidP="00A268BF">
      <w:pPr>
        <w:pStyle w:val="ListParagraph"/>
        <w:numPr>
          <w:ilvl w:val="0"/>
          <w:numId w:val="26"/>
        </w:numPr>
        <w:rPr>
          <w:ins w:id="53" w:author="chughj" w:date="2013-04-16T15:39:00Z"/>
        </w:rPr>
      </w:pPr>
      <w:r>
        <w:t>Blocks are of same dimensions.</w:t>
      </w:r>
    </w:p>
    <w:p w:rsidR="00A1700F" w:rsidRDefault="00A1700F">
      <w:pPr>
        <w:pStyle w:val="ListParagraph"/>
        <w:numPr>
          <w:ilvl w:val="1"/>
          <w:numId w:val="26"/>
        </w:numPr>
        <w:pPrChange w:id="54" w:author="chughj" w:date="2013-04-16T15:39:00Z">
          <w:pPr>
            <w:pStyle w:val="ListParagraph"/>
            <w:numPr>
              <w:numId w:val="26"/>
            </w:numPr>
            <w:ind w:hanging="360"/>
          </w:pPr>
        </w:pPrChange>
      </w:pPr>
      <w:ins w:id="55" w:author="chughj" w:date="2013-04-16T15:39:00Z">
        <w:r>
          <w:t xml:space="preserve">This is for </w:t>
        </w:r>
      </w:ins>
      <w:ins w:id="56" w:author="chughj" w:date="2013-04-16T15:40:00Z">
        <w:r>
          <w:t>source</w:t>
        </w:r>
      </w:ins>
      <w:ins w:id="57" w:author="chughj" w:date="2013-04-16T15:39:00Z">
        <w:r>
          <w:t xml:space="preserve"> block dimensions, right? I think the molcell has source block dimensions.</w:t>
        </w:r>
      </w:ins>
      <w:ins w:id="58" w:author="chughj" w:date="2013-04-16T15:40:00Z">
        <w:r>
          <w:t xml:space="preserve"> Lets state that here.</w:t>
        </w:r>
      </w:ins>
    </w:p>
    <w:p w:rsidR="003C31C1" w:rsidRDefault="003C31C1" w:rsidP="003C31C1"/>
    <w:p w:rsidR="003C31C1" w:rsidRDefault="0093505B" w:rsidP="003C31C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130810</wp:posOffset>
                </wp:positionV>
                <wp:extent cx="5534025" cy="2181225"/>
                <wp:effectExtent l="19050" t="26035" r="19050" b="21590"/>
                <wp:wrapNone/>
                <wp:docPr id="36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025" cy="2181225"/>
                          <a:chOff x="1785" y="3878"/>
                          <a:chExt cx="8715" cy="3435"/>
                        </a:xfrm>
                      </wpg:grpSpPr>
                      <wps:wsp>
                        <wps:cNvPr id="37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430" y="4313"/>
                            <a:ext cx="2415" cy="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7035" y="4313"/>
                            <a:ext cx="2415" cy="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65"/>
                        <wps:cNvCnPr>
                          <a:cxnSpLocks noChangeShapeType="1"/>
                        </wps:cNvCnPr>
                        <wps:spPr bwMode="auto">
                          <a:xfrm>
                            <a:off x="1785" y="4313"/>
                            <a:ext cx="871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66"/>
                        <wps:cNvCnPr>
                          <a:cxnSpLocks noChangeShapeType="1"/>
                        </wps:cNvCnPr>
                        <wps:spPr bwMode="auto">
                          <a:xfrm>
                            <a:off x="1785" y="6788"/>
                            <a:ext cx="871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67" descr="a"/>
                        <wps:cNvCnPr>
                          <a:cxnSpLocks noChangeShapeType="1"/>
                        </wps:cNvCnPr>
                        <wps:spPr bwMode="auto">
                          <a:xfrm>
                            <a:off x="4845" y="5708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68" descr="a"/>
                        <wps:cNvCnPr>
                          <a:cxnSpLocks noChangeShapeType="1"/>
                        </wps:cNvCnPr>
                        <wps:spPr bwMode="auto">
                          <a:xfrm>
                            <a:off x="5940" y="5708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69"/>
                        <wps:cNvCnPr>
                          <a:cxnSpLocks noChangeShapeType="1"/>
                        </wps:cNvCnPr>
                        <wps:spPr bwMode="auto">
                          <a:xfrm>
                            <a:off x="5941" y="3878"/>
                            <a:ext cx="0" cy="34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70" descr="a"/>
                        <wps:cNvCnPr>
                          <a:cxnSpLocks noChangeShapeType="1"/>
                        </wps:cNvCnPr>
                        <wps:spPr bwMode="auto">
                          <a:xfrm>
                            <a:off x="2430" y="6060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71" descr="a"/>
                        <wps:cNvCnPr>
                          <a:cxnSpLocks noChangeShapeType="1"/>
                        </wps:cNvCnPr>
                        <wps:spPr bwMode="auto">
                          <a:xfrm>
                            <a:off x="5941" y="6059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2" o:spid="_x0000_s1026" style="position:absolute;margin-left:-.75pt;margin-top:10.3pt;width:435.75pt;height:171.75pt;z-index:251949056" coordorigin="1785,3878" coordsize="8715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">
                <v:rect id="Rectangle 463" o:spid="_x0000_s1027" style="position:absolute;left:2430;top:4313;width:241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6GsMA&#10;AADbAAAADwAAAGRycy9kb3ducmV2LnhtbESPQWvCQBSE74L/YXlCb7oxhSrRVbRQ8FKoVtDjI/vc&#10;RLNvY3Y16b93BaHHYWa+YebLzlbiTo0vHSsYjxIQxLnTJRsF+9+v4RSED8gaK8ek4I88LBf93hwz&#10;7Vre0n0XjIgQ9hkqKEKoMyl9XpBFP3I1cfROrrEYomyM1A22EW4rmSbJh7RYclwosKbPgvLL7mYV&#10;nL/XnKam3Du7vh62bWuO0+OPUm+DbjUDEagL/+FXe6MVvE/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s6GsMAAADbAAAADwAAAAAAAAAAAAAAAACYAgAAZHJzL2Rv&#10;d25yZXYueG1sUEsFBgAAAAAEAAQA9QAAAIgDAAAAAA==&#10;" fillcolor="#f2dbdb [661]" strokecolor="red" strokeweight="3pt"/>
                <v:rect id="Rectangle 464" o:spid="_x0000_s1028" style="position:absolute;left:7035;top:4313;width:241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uaMAA&#10;AADbAAAADwAAAGRycy9kb3ducmV2LnhtbERPy4rCMBTdC/5DuII7Ta0wSMcooyC4EXwUxuWluZN2&#10;prmpTbT1781iwOXhvJfr3tbiQa2vHCuYTRMQxIXTFRsF+WU3WYDwAVlj7ZgUPMnDejUcLDHTruMT&#10;Pc7BiBjCPkMFZQhNJqUvSrLop64hjtyPay2GCFsjdYtdDLe1TJPkQ1qsODaU2NC2pOLvfLcKfg8b&#10;TlNT5c5ubt+nrjPXxfWo1HjUf32CCNSHt/jfvdcK5nFs/BJ/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SuaMAAAADbAAAADwAAAAAAAAAAAAAAAACYAgAAZHJzL2Rvd25y&#10;ZXYueG1sUEsFBgAAAAAEAAQA9QAAAIUDAAAAAA==&#10;" fillcolor="#f2dbdb [661]" strokecolor="red" strokeweight="3pt"/>
                <v:shape id="AutoShape 465" o:spid="_x0000_s1029" type="#_x0000_t32" style="position:absolute;left:1785;top:4313;width:87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mMZMYAAADbAAAADwAAAGRycy9kb3ducmV2LnhtbESPT2vCQBTE70K/w/KEXkQ3bVVMdJXS&#10;UhQLgn8u3h7Zl2xo9m3Irhq/fbcg9DjMzG+YxaqztbhS6yvHCl5GCQji3OmKSwWn49dwBsIHZI21&#10;Y1JwJw+r5VNvgZl2N97T9RBKESHsM1RgQmgyKX1uyKIfuYY4eoVrLYYo21LqFm8Rbmv5miRTabHi&#10;uGCwoQ9D+c/hYhXsT5PUF9/rs7xMPnfbQTFOt8Yp9dzv3ucgAnXhP/xob7SCtxT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5jGTGAAAA2wAAAA8AAAAAAAAA&#10;AAAAAAAAoQIAAGRycy9kb3ducmV2LnhtbFBLBQYAAAAABAAEAPkAAACUAwAAAAA=&#10;" strokecolor="#76923c [2406]" strokeweight="3pt">
                  <v:stroke dashstyle="dash"/>
                </v:shape>
                <v:shape id="AutoShape 466" o:spid="_x0000_s1030" type="#_x0000_t32" style="position:absolute;left:1785;top:6788;width:87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WhMIAAADbAAAADwAAAGRycy9kb3ducmV2LnhtbERPy4rCMBTdC/MP4Q64EU0dVLQaZXAQ&#10;BwXBx8bdpbltyjQ3pYla/36yEFweznuxam0l7tT40rGC4SABQZw5XXKh4HLe9KcgfEDWWDkmBU/y&#10;sFp+dBaYavfgI91PoRAxhH2KCkwIdSqlzwxZ9ANXE0cud43FEGFTSN3gI4bbSn4lyURaLDk2GKxp&#10;bSj7O92sguNlPPP5fnuVt/HPYdfLR7OdcUp1P9vvOYhAbXiLX+5frWAU18c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VWhMIAAADbAAAADwAAAAAAAAAAAAAA&#10;AAChAgAAZHJzL2Rvd25yZXYueG1sUEsFBgAAAAAEAAQA+QAAAJADAAAAAA==&#10;" strokecolor="#76923c [2406]" strokeweight="3pt">
                  <v:stroke dashstyle="dash"/>
                </v:shape>
                <v:shape id="AutoShape 467" o:spid="_x0000_s1031" type="#_x0000_t32" alt="a" style="position:absolute;left:4845;top:5708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k5M8MAAADbAAAADwAAAGRycy9kb3ducmV2LnhtbESPW4vCMBSE3xf8D+EI+7amXli0GkUE&#10;oQ/CegN9PDTHpticlCbW7r/fCMI+DjPzDbNYdbYSLTW+dKxgOEhAEOdOl1woOJ+2X1MQPiBrrByT&#10;gl/ysFr2PhaYavfkA7XHUIgIYZ+iAhNCnUrpc0MW/cDVxNG7ucZiiLIppG7wGeG2kqMk+ZYWS44L&#10;BmvaGMrvx4dVMMvs+NL9HNzI6F1o99n1ssudUp/9bj0HEagL/+F3O9MKJkN4fY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ZOTPDAAAA2wAAAA8AAAAAAAAAAAAA&#10;AAAAoQIAAGRycy9kb3ducmV2LnhtbFBLBQYAAAAABAAEAPkAAACRAwAAAAA=&#10;" strokecolor="#1f497d [3215]" strokeweight="1.5pt">
                  <v:stroke startarrow="open" endarrow="open"/>
                </v:shape>
                <v:shape id="AutoShape 468" o:spid="_x0000_s1032" type="#_x0000_t32" alt="a" style="position:absolute;left:5940;top:5708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unRMQAAADbAAAADwAAAGRycy9kb3ducmV2LnhtbESPzWrDMBCE74G+g9hCbolcN5TEsRxK&#10;oeBDoM0PJMfF2lgm1spYquO8fRUo9DjMzDdMvhltKwbqfeNYwcs8AUFcOd1wreB4+JwtQfiArLF1&#10;TAru5GFTPE1yzLS78Y6GfahFhLDPUIEJocuk9JUhi37uOuLoXVxvMUTZ11L3eItw28o0Sd6kxYbj&#10;gsGOPgxV1/2PVbAq7etp/Nq51OhtGL7L82lbOaWmz+P7GkSgMfyH/9qlVrBI4fE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S6dExAAAANsAAAAPAAAAAAAAAAAA&#10;AAAAAKECAABkcnMvZG93bnJldi54bWxQSwUGAAAAAAQABAD5AAAAkgMAAAAA&#10;" strokecolor="#1f497d [3215]" strokeweight="1.5pt">
                  <v:stroke startarrow="open" endarrow="open"/>
                </v:shape>
                <v:shape id="AutoShape 469" o:spid="_x0000_s1033" type="#_x0000_t32" style="position:absolute;left:5941;top:3878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GbMQAAADbAAAADwAAAGRycy9kb3ducmV2LnhtbESPT2sCMRTE74V+h/AK3jTrH0pZjVKr&#10;Yk+KWxG8PTbP7OrmZdlE3X57UxB6HGbmN8xk1tpK3KjxpWMF/V4Cgjh3umSjYP+z6n6A8AFZY+WY&#10;FPySh9n09WWCqXZ33tEtC0ZECPsUFRQh1KmUPi/Iou+5mjh6J9dYDFE2RuoG7xFuKzlIkndpseS4&#10;UGBNXwXll+xqFWxxvsBjcp5ni/VgubmE1cGYvlKdt/ZzDCJQG/7Dz/a3VjAawt+X+APk9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sZsxAAAANsAAAAPAAAAAAAAAAAA&#10;AAAAAKECAABkcnMvZG93bnJldi54bWxQSwUGAAAAAAQABAD5AAAAkgMAAAAA&#10;" strokecolor="#92cddc [1944]" strokeweight="3pt">
                  <v:stroke dashstyle="dash"/>
                  <v:shadow color="#622423 [1605]" opacity=".5" offset="1pt"/>
                </v:shape>
                <v:shape id="AutoShape 470" o:spid="_x0000_s1034" type="#_x0000_t32" alt="a" style="position:absolute;left:2430;top:6060;width:35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6aq8MAAADbAAAADwAAAGRycy9kb3ducmV2LnhtbESPT4vCMBTE78J+h/AW9qaprshajbIs&#10;CD0I/lvQ46N5NsXmpTSx1m9vBMHjMDO/YebLzlaipcaXjhUMBwkI4tzpkgsF/4dV/weED8gaK8ek&#10;4E4elouP3hxT7W68o3YfChEh7FNUYEKoUyl9bsiiH7iaOHpn11gMUTaF1A3eItxWcpQkE2mx5Lhg&#10;sKY/Q/llf7UKppn9PnabnRsZvQ7tNjsd17lT6uuz+52BCNSFd/jVzrSC8Ri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umqvDAAAA2wAAAA8AAAAAAAAAAAAA&#10;AAAAoQIAAGRycy9kb3ducmV2LnhtbFBLBQYAAAAABAAEAPkAAACRAwAAAAA=&#10;" strokecolor="#1f497d [3215]" strokeweight="1.5pt">
                  <v:stroke startarrow="open" endarrow="open"/>
                </v:shape>
                <v:shape id="AutoShape 471" o:spid="_x0000_s1035" type="#_x0000_t32" alt="a" style="position:absolute;left:5941;top:6059;width:35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I/MMQAAADbAAAADwAAAGRycy9kb3ducmV2LnhtbESPQWvCQBSE7wX/w/KE3uqmqZWauoZS&#10;EHIQrLGgx0f2NRuafRuya4z/3i0UPA4z8w2zykfbioF63zhW8DxLQBBXTjdcK/g+bJ7eQPiArLF1&#10;TAqu5CFfTx5WmGl34T0NZahFhLDPUIEJocuk9JUhi37mOuLo/bjeYoiyr6Xu8RLhtpVpkiykxYbj&#10;gsGOPg1Vv+XZKlgW9uU47vYuNXobhq/idNxWTqnH6fjxDiLQGO7h/3ahFcxf4e9L/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j8wxAAAANsAAAAPAAAAAAAAAAAA&#10;AAAAAKECAABkcnMvZG93bnJldi54bWxQSwUGAAAAAAQABAD5AAAAkgMAAAAA&#10;" strokecolor="#1f497d [3215]" strokeweight="1.5pt">
                  <v:stroke startarrow="open" endarrow="open"/>
                </v:shape>
              </v:group>
            </w:pict>
          </mc:Fallback>
        </mc:AlternateContent>
      </w:r>
    </w:p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6461AF">
      <w:pPr>
        <w:pStyle w:val="ListParagraph"/>
      </w:pPr>
      <w:r>
        <w:t xml:space="preserve">Figure </w:t>
      </w:r>
      <w:r w:rsidR="006461AF">
        <w:t>14</w:t>
      </w:r>
      <w:r>
        <w:t>: Abstract symmetry y-axis</w:t>
      </w:r>
    </w:p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93505B" w:rsidP="003C31C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1800225</wp:posOffset>
                </wp:positionV>
                <wp:extent cx="5534025" cy="2181225"/>
                <wp:effectExtent l="19050" t="19050" r="19050" b="19050"/>
                <wp:wrapNone/>
                <wp:docPr id="26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5534025" cy="2181225"/>
                          <a:chOff x="1785" y="3878"/>
                          <a:chExt cx="8715" cy="3435"/>
                        </a:xfrm>
                      </wpg:grpSpPr>
                      <wps:wsp>
                        <wps:cNvPr id="27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430" y="4313"/>
                            <a:ext cx="2415" cy="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7035" y="4313"/>
                            <a:ext cx="2415" cy="24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75"/>
                        <wps:cNvCnPr>
                          <a:cxnSpLocks noChangeShapeType="1"/>
                        </wps:cNvCnPr>
                        <wps:spPr bwMode="auto">
                          <a:xfrm>
                            <a:off x="1785" y="4313"/>
                            <a:ext cx="871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76"/>
                        <wps:cNvCnPr>
                          <a:cxnSpLocks noChangeShapeType="1"/>
                        </wps:cNvCnPr>
                        <wps:spPr bwMode="auto">
                          <a:xfrm>
                            <a:off x="1785" y="6788"/>
                            <a:ext cx="871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77" descr="a"/>
                        <wps:cNvCnPr>
                          <a:cxnSpLocks noChangeShapeType="1"/>
                        </wps:cNvCnPr>
                        <wps:spPr bwMode="auto">
                          <a:xfrm>
                            <a:off x="4845" y="5708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78" descr="a"/>
                        <wps:cNvCnPr>
                          <a:cxnSpLocks noChangeShapeType="1"/>
                        </wps:cNvCnPr>
                        <wps:spPr bwMode="auto">
                          <a:xfrm>
                            <a:off x="5940" y="5708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79"/>
                        <wps:cNvCnPr>
                          <a:cxnSpLocks noChangeShapeType="1"/>
                        </wps:cNvCnPr>
                        <wps:spPr bwMode="auto">
                          <a:xfrm>
                            <a:off x="5941" y="3878"/>
                            <a:ext cx="0" cy="34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480" descr="a"/>
                        <wps:cNvCnPr>
                          <a:cxnSpLocks noChangeShapeType="1"/>
                        </wps:cNvCnPr>
                        <wps:spPr bwMode="auto">
                          <a:xfrm>
                            <a:off x="2430" y="6060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81" descr="a"/>
                        <wps:cNvCnPr>
                          <a:cxnSpLocks noChangeShapeType="1"/>
                        </wps:cNvCnPr>
                        <wps:spPr bwMode="auto">
                          <a:xfrm>
                            <a:off x="5941" y="6059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2" o:spid="_x0000_s1026" style="position:absolute;margin-left:-36pt;margin-top:141.75pt;width:435.75pt;height:171.75pt;rotation:-90;z-index:251950080" coordorigin="1785,3878" coordsize="8715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">
                <v:rect id="Rectangle 473" o:spid="_x0000_s1027" style="position:absolute;left:2430;top:4313;width:241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sx8IA&#10;AADbAAAADwAAAGRycy9kb3ducmV2LnhtbESPQYvCMBSE74L/ITzBm6b2oNI1ii4IXhbUFfT4aN6m&#10;1eal22Rt/fdGEPY4zMw3zGLV2UrcqfGlYwWTcQKCOHe6ZKPg9L0dzUH4gKyxckwKHuRhtez3Fphp&#10;1/KB7sdgRISwz1BBEUKdSenzgiz6sauJo/fjGoshysZI3WAb4baSaZJMpcWS40KBNX0WlN+Of1bB&#10;9WvDaWrKk7Ob3/Ohbc1lftkrNRx06w8QgbrwH363d1pBOoP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qzHwgAAANsAAAAPAAAAAAAAAAAAAAAAAJgCAABkcnMvZG93&#10;bnJldi54bWxQSwUGAAAAAAQABAD1AAAAhwMAAAAA&#10;" fillcolor="#f2dbdb [661]" strokecolor="red" strokeweight="3pt"/>
                <v:rect id="Rectangle 474" o:spid="_x0000_s1028" style="position:absolute;left:7035;top:4313;width:2415;height:2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4tcAA&#10;AADbAAAADwAAAGRycy9kb3ducmV2LnhtbERPy4rCMBTdD/gP4QruxtQuBqnGMh0YmI0wPkCXl+aa&#10;Vpub2kRb/94sBJeH817mg23EnTpfO1YwmyYgiEunazYK9rvfzzkIH5A1No5JwYM85KvRxxIz7Xre&#10;0H0bjIgh7DNUUIXQZlL6siKLfupa4sidXGcxRNgZqTvsY7htZJokX9JizbGhwpZ+Kiov25tVcF4X&#10;nKam3jtbXA+bvjfH+fFfqcl4+F6ACDSEt/jl/tMK0jg2fo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04tcAAAADbAAAADwAAAAAAAAAAAAAAAACYAgAAZHJzL2Rvd25y&#10;ZXYueG1sUEsFBgAAAAAEAAQA9QAAAIUDAAAAAA==&#10;" fillcolor="#f2dbdb [661]" strokecolor="red" strokeweight="3pt"/>
                <v:shape id="AutoShape 475" o:spid="_x0000_s1029" type="#_x0000_t32" style="position:absolute;left:1785;top:4313;width:87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aucUAAADbAAAADwAAAGRycy9kb3ducmV2LnhtbESPT2vCQBTE74V+h+UVepG6Uao0qauI&#10;UioKgn8u3h7Zl2xo9m3Irhq/vSsIPQ4z8xtmMutsLS7U+sqxgkE/AUGcO11xqeB4+Pn4AuEDssba&#10;MSm4kYfZ9PVlgpl2V97RZR9KESHsM1RgQmgyKX1uyKLvu4Y4eoVrLYYo21LqFq8Rbms5TJKxtFhx&#10;XDDY0MJQ/rc/WwW74yj1xeb3JM+j5XbdKz7TtXFKvb91828QgbrwH362V1rBMIXHl/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AaucUAAADbAAAADwAAAAAAAAAA&#10;AAAAAAChAgAAZHJzL2Rvd25yZXYueG1sUEsFBgAAAAAEAAQA+QAAAJMDAAAAAA==&#10;" strokecolor="#76923c [2406]" strokeweight="3pt">
                  <v:stroke dashstyle="dash"/>
                </v:shape>
                <v:shape id="AutoShape 476" o:spid="_x0000_s1030" type="#_x0000_t32" style="position:absolute;left:1785;top:6788;width:87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l+cMAAADbAAAADwAAAGRycy9kb3ducmV2LnhtbERPz2vCMBS+D/wfwht4GZq66Vg7o8hk&#10;OBQGai+7PZrXpti8lCZq/e+Xg+Dx4/s9X/a2ERfqfO1YwWScgCAunK65UpAfv0cfIHxA1tg4JgU3&#10;8rBcDJ7mmGl35T1dDqESMYR9hgpMCG0mpS8MWfRj1xJHrnSdxRBhV0nd4TWG20a+Jsm7tFhzbDDY&#10;0peh4nQ4WwX7fJb6crf5k+fZ+nf7Uk7TrXFKDZ/71SeIQH14iO/uH63gLa6P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DJfnDAAAA2wAAAA8AAAAAAAAAAAAA&#10;AAAAoQIAAGRycy9kb3ducmV2LnhtbFBLBQYAAAAABAAEAPkAAACRAwAAAAA=&#10;" strokecolor="#76923c [2406]" strokeweight="3pt">
                  <v:stroke dashstyle="dash"/>
                </v:shape>
                <v:shape id="AutoShape 477" o:spid="_x0000_s1031" type="#_x0000_t32" alt="a" style="position:absolute;left:4845;top:5708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9KTsQAAADbAAAADwAAAGRycy9kb3ducmV2LnhtbESPwWrDMBBE74H+g9hCb7GcBELrWgml&#10;EPDB0DgpuMfF2lgm1spYiuP+fVUo9DjMzBsm38+2FxONvnOsYJWkIIgbpztuFXyeD8tnED4ga+wd&#10;k4Jv8rDfPSxyzLS7c0XTKbQiQthnqMCEMGRS+saQRZ+4gTh6FzdaDFGOrdQj3iPc9nKdpltpseO4&#10;YHCgd0PN9XSzCl4Ku6nnj8qtjS7DdCy+6rJxSj09zm+vIALN4T/81y60gs0K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0pOxAAAANsAAAAPAAAAAAAAAAAA&#10;AAAAAKECAABkcnMvZG93bnJldi54bWxQSwUGAAAAAAQABAD5AAAAkgMAAAAA&#10;" strokecolor="#1f497d [3215]" strokeweight="1.5pt">
                  <v:stroke startarrow="open" endarrow="open"/>
                </v:shape>
                <v:shape id="AutoShape 478" o:spid="_x0000_s1032" type="#_x0000_t32" alt="a" style="position:absolute;left:5940;top:5708;width:10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3UOcIAAADbAAAADwAAAGRycy9kb3ducmV2LnhtbESPQYvCMBSE7wv+h/AEb2tqhUWrUURY&#10;6EFwdRf0+GieTbF5KU221n9vBMHjMDPfMMt1b2vRUesrxwom4wQEceF0xaWCv9/vzxkIH5A11o5J&#10;wZ08rFeDjyVm2t34QN0xlCJC2GeowITQZFL6wpBFP3YNcfQurrUYomxLqVu8RbitZZokX9JixXHB&#10;YENbQ8X1+G8VzHM7PfX7g0uN3oXuJz+fdoVTajTsNwsQgfrwDr/auVYwTeH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03UOcIAAADbAAAADwAAAAAAAAAAAAAA&#10;AAChAgAAZHJzL2Rvd25yZXYueG1sUEsFBgAAAAAEAAQA+QAAAJADAAAAAA==&#10;" strokecolor="#1f497d [3215]" strokeweight="1.5pt">
                  <v:stroke startarrow="open" endarrow="open"/>
                </v:shape>
                <v:shape id="AutoShape 479" o:spid="_x0000_s1033" type="#_x0000_t32" style="position:absolute;left:5941;top:3878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y1EcQAAADbAAAADwAAAGRycy9kb3ducmV2LnhtbESPQWvCQBSE74X+h+UVvDUbFUSiq2it&#10;6KnFtAjeHtnnJpp9G7Krxn/fLQgeh5n5hpnOO1uLK7W+cqygn6QgiAunKzYKfn/W72MQPiBrrB2T&#10;gjt5mM9eX6aYaXfjHV3zYESEsM9QQRlCk0npi5Is+sQ1xNE7utZiiLI1Urd4i3Bby0GajqTFiuNC&#10;iQ19lFSc84tV8I3LFR7S0zJfbQafX+ew3hvTV6r31i0mIAJ14Rl+tLdawXAI/1/iD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LURxAAAANsAAAAPAAAAAAAAAAAA&#10;AAAAAKECAABkcnMvZG93bnJldi54bWxQSwUGAAAAAAQABAD5AAAAkgMAAAAA&#10;" strokecolor="#92cddc [1944]" strokeweight="3pt">
                  <v:stroke dashstyle="dash"/>
                  <v:shadow color="#622423 [1605]" opacity=".5" offset="1pt"/>
                </v:shape>
                <v:shape id="AutoShape 480" o:spid="_x0000_s1034" type="#_x0000_t32" alt="a" style="position:absolute;left:2430;top:6060;width:35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jp1sMAAADbAAAADwAAAGRycy9kb3ducmV2LnhtbESPW4vCMBSE3xf8D+EIvq2pFxatRhFh&#10;oQ/CegN9PDTHpticlCZb67/fCMI+DjPzDbNcd7YSLTW+dKxgNExAEOdOl1woOJ++P2cgfEDWWDkm&#10;BU/ysF71PpaYavfgA7XHUIgIYZ+iAhNCnUrpc0MW/dDVxNG7ucZiiLIppG7wEeG2kuMk+ZIWS44L&#10;BmvaGsrvx1+rYJ7ZyaX7Obix0bvQ7rPrZZc7pQb9brMAEagL/+F3O9MKJlN4fY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o6dbDAAAA2wAAAA8AAAAAAAAAAAAA&#10;AAAAoQIAAGRycy9kb3ducmV2LnhtbFBLBQYAAAAABAAEAPkAAACRAwAAAAA=&#10;" strokecolor="#1f497d [3215]" strokeweight="1.5pt">
                  <v:stroke startarrow="open" endarrow="open"/>
                </v:shape>
                <v:shape id="AutoShape 481" o:spid="_x0000_s1035" type="#_x0000_t32" alt="a" style="position:absolute;left:5941;top:6059;width:351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RMTcMAAADbAAAADwAAAGRycy9kb3ducmV2LnhtbESPT4vCMBTE7wt+h/AEb2uq4qLVKCIs&#10;9CCs/0CPj+bZFJuX0mRr/fYbQdjjMDO/YZbrzlaipcaXjhWMhgkI4tzpkgsF59P35wyED8gaK8ek&#10;4Eke1qvexxJT7R58oPYYChEh7FNUYEKoUyl9bsiiH7qaOHo311gMUTaF1A0+ItxWcpwkX9JiyXHB&#10;YE1bQ/n9+GsVzDM7uXQ/Bzc2ehfafXa97HKn1KDfbRYgAnXhP/xuZ1rBZAqvL/EH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kTE3DAAAA2wAAAA8AAAAAAAAAAAAA&#10;AAAAoQIAAGRycy9kb3ducmV2LnhtbFBLBQYAAAAABAAEAPkAAACRAwAAAAA=&#10;" strokecolor="#1f497d [3215]" strokeweight="1.5pt">
                  <v:stroke startarrow="open" endarrow="open"/>
                </v:shape>
              </v:group>
            </w:pict>
          </mc:Fallback>
        </mc:AlternateContent>
      </w:r>
    </w:p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3C31C1"/>
    <w:p w:rsidR="003C31C1" w:rsidRDefault="003C31C1" w:rsidP="006461AF">
      <w:pPr>
        <w:pStyle w:val="ListParagraph"/>
      </w:pPr>
      <w:r>
        <w:t xml:space="preserve">Figure </w:t>
      </w:r>
      <w:r w:rsidR="006461AF">
        <w:t>15</w:t>
      </w:r>
      <w:r>
        <w:t>: Abstract symmetry x-axis</w:t>
      </w:r>
    </w:p>
    <w:p w:rsidR="003C31C1" w:rsidRDefault="003C31C1" w:rsidP="003C31C1"/>
    <w:p w:rsidR="003C31C1" w:rsidRPr="00EA621D" w:rsidRDefault="003C31C1" w:rsidP="003C31C1"/>
    <w:p w:rsidR="001643C8" w:rsidRDefault="001643C8" w:rsidP="001643C8">
      <w:pPr>
        <w:pStyle w:val="Heading3"/>
        <w:numPr>
          <w:ilvl w:val="2"/>
          <w:numId w:val="27"/>
        </w:numPr>
      </w:pPr>
      <w:bookmarkStart w:id="59" w:name="_Toc353546980"/>
      <w:r>
        <w:t>Abstract Symmetry Composite Groups</w:t>
      </w:r>
      <w:bookmarkEnd w:id="59"/>
    </w:p>
    <w:p w:rsidR="001643C8" w:rsidRDefault="001643C8" w:rsidP="001643C8">
      <w:pPr>
        <w:pStyle w:val="ListParagraph"/>
        <w:numPr>
          <w:ilvl w:val="0"/>
          <w:numId w:val="28"/>
        </w:numPr>
      </w:pPr>
      <w:r>
        <w:t>Single grouping for blocks of different dimension but symmetrical about common axis.</w:t>
      </w:r>
    </w:p>
    <w:p w:rsidR="001643C8" w:rsidRDefault="001643C8" w:rsidP="001643C8"/>
    <w:p w:rsidR="001643C8" w:rsidRPr="001643C8" w:rsidRDefault="0093505B" w:rsidP="001643C8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135890</wp:posOffset>
                </wp:positionV>
                <wp:extent cx="4524375" cy="6296025"/>
                <wp:effectExtent l="19050" t="21590" r="19050" b="26035"/>
                <wp:wrapNone/>
                <wp:docPr id="1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4375" cy="6296025"/>
                          <a:chOff x="2460" y="3210"/>
                          <a:chExt cx="7125" cy="9915"/>
                        </a:xfrm>
                      </wpg:grpSpPr>
                      <wps:wsp>
                        <wps:cNvPr id="2" name="Rectangle 50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897" y="5252"/>
                            <a:ext cx="2415" cy="152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08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242" y="8867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09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242" y="7772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10"/>
                        <wps:cNvCnPr>
                          <a:cxnSpLocks noChangeShapeType="1"/>
                        </wps:cNvCnPr>
                        <wps:spPr bwMode="auto">
                          <a:xfrm>
                            <a:off x="2460" y="8320"/>
                            <a:ext cx="7125" cy="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512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387" y="6563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51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899" y="9857"/>
                            <a:ext cx="2415" cy="152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123" y="4912"/>
                            <a:ext cx="3549" cy="2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1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123" y="9673"/>
                            <a:ext cx="3549" cy="2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311" y="4465"/>
                            <a:ext cx="3465" cy="2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311" y="10120"/>
                            <a:ext cx="3465" cy="2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7" y="3210"/>
                            <a:ext cx="1" cy="99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24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388" y="10073"/>
                            <a:ext cx="351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525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292" y="8869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526" descr="a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292" y="7772"/>
                            <a:ext cx="109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27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5" y="8319"/>
                            <a:ext cx="1" cy="60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529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7634" y="7713"/>
                            <a:ext cx="1" cy="60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30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5" y="4164"/>
                            <a:ext cx="1" cy="41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31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5" y="8321"/>
                            <a:ext cx="1" cy="41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32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0" y="8321"/>
                            <a:ext cx="1" cy="455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533" descr="a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1" y="3763"/>
                            <a:ext cx="1" cy="455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70" y="3210"/>
                            <a:ext cx="1" cy="99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5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42" y="3210"/>
                            <a:ext cx="1" cy="99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8" y="3210"/>
                            <a:ext cx="1" cy="99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4" y="3210"/>
                            <a:ext cx="1" cy="991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3">
                                <a:lumMod val="75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026" style="position:absolute;margin-left:33pt;margin-top:10.7pt;width:356.25pt;height:495.75pt;z-index:252024832" coordorigin="2460,3210" coordsize="7125,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">
                <v:rect id="Rectangle 505" o:spid="_x0000_s1027" style="position:absolute;left:4897;top:5252;width:2415;height:15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3X8MA&#10;AADaAAAADwAAAGRycy9kb3ducmV2LnhtbESPQWsCMRSE7wX/Q3iCt5pVsCurUUSw9FJKbRWPz81z&#10;s7p5WZLU3f77plDocZiZb5jlureNuJMPtWMFk3EGgrh0uuZKwefH7nEOIkRkjY1jUvBNAdarwcMS&#10;C+06fqf7PlYiQTgUqMDE2BZShtKQxTB2LXHyLs5bjEn6SmqPXYLbRk6z7ElarDktGGxpa6i87b+s&#10;grl/PWQTk5+up3CUs7fnvDx3uVKjYb9ZgIjUx//wX/tFK5jC75V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W3X8MAAADaAAAADwAAAAAAAAAAAAAAAACYAgAAZHJzL2Rv&#10;d25yZXYueG1sUEsFBgAAAAAEAAQA9QAAAIgDAAAAAA==&#10;" fillcolor="#f2dbdb [661]" strokecolor="red" strokeweight="3pt"/>
                <v:shape id="AutoShape 508" o:spid="_x0000_s1028" type="#_x0000_t32" alt="a" style="position:absolute;left:5242;top:8867;width:1095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RxcQAAADaAAAADwAAAGRycy9kb3ducmV2LnhtbESPQWvCQBSE70L/w/IKXsRsbKCV6BpC&#10;aMFLKbV68PbIviah2bchu41pfn1XEDwOM/MNs81G04qBetdYVrCKYhDEpdUNVwqOX2/LNQjnkTW2&#10;lknBHznIdg+zLabaXviThoOvRICwS1FB7X2XSunKmgy6yHbEwfu2vUEfZF9J3eMlwE0rn+L4WRps&#10;OCzU2FFRU/lz+DUKpkl+FO/nfOCXclVUr0jxKVkoNX8c8w0IT6O/h2/tvVaQwPVKuAFy9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NHFxAAAANoAAAAPAAAAAAAAAAAA&#10;AAAAAKECAABkcnMvZG93bnJldi54bWxQSwUGAAAAAAQABAD5AAAAkgMAAAAA&#10;" strokecolor="#1f497d [3215]" strokeweight="1.5pt">
                  <v:stroke startarrow="open" endarrow="open"/>
                </v:shape>
                <v:shape id="AutoShape 509" o:spid="_x0000_s1029" type="#_x0000_t32" alt="a" style="position:absolute;left:5242;top:7772;width:1095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VJscQAAADaAAAADwAAAGRycy9kb3ducmV2LnhtbESPQWvCQBSE74L/YXmFXorZxEpboqtI&#10;sNCLiGk99PbIPpPQ7NuQXZPUX98VCh6HmfmGWW1G04ieOldbVpBEMQjiwuqaSwVfn++zNxDOI2ts&#10;LJOCX3KwWU8nK0y1HfhIfe5LESDsUlRQed+mUrqiIoMusi1x8M62M+iD7EqpOxwC3DRyHscv0mDN&#10;YaHClrKKip/8YhRcr/KQ7b+3Pb8WSVbukOLT85NSjw/jdgnC0+jv4f/2h1awgNuVc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pUmxxAAAANoAAAAPAAAAAAAAAAAA&#10;AAAAAKECAABkcnMvZG93bnJldi54bWxQSwUGAAAAAAQABAD5AAAAkgMAAAAA&#10;" strokecolor="#1f497d [3215]" strokeweight="1.5pt">
                  <v:stroke startarrow="open" endarrow="open"/>
                </v:shape>
                <v:shape id="AutoShape 510" o:spid="_x0000_s1030" type="#_x0000_t32" style="position:absolute;left:2460;top:8320;width:712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08cMAAADaAAAADwAAAGRycy9kb3ducmV2LnhtbESPQWvCQBSE70L/w/KE3nSjYCnRNZiq&#10;tCdLUxG8PbLPTTT7NmS3mv57t1DwOMzMN8wi620jrtT52rGCyTgBQVw6XbNRsP/ejl5B+ICssXFM&#10;Cn7JQ7Z8Giww1e7GX3QtghERwj5FBVUIbSqlLyuy6MeuJY7eyXUWQ5SdkbrDW4TbRk6T5EVarDku&#10;VNjSW0XlpfixCj4xX+MxOefF+n262V3C9mDMRKnnYb+agwjUh0f4v/2hFczg70q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tPHDAAAA2gAAAA8AAAAAAAAAAAAA&#10;AAAAoQIAAGRycy9kb3ducmV2LnhtbFBLBQYAAAAABAAEAPkAAACRAwAAAAA=&#10;" strokecolor="#92cddc [1944]" strokeweight="3pt">
                  <v:stroke dashstyle="dash"/>
                  <v:shadow color="#622423 [1605]" opacity=".5" offset="1pt"/>
                </v:shape>
                <v:shape id="AutoShape 512" o:spid="_x0000_s1031" type="#_x0000_t32" alt="a" style="position:absolute;left:4387;top:6563;width:3510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tyXcMAAADaAAAADwAAAGRycy9kb3ducmV2LnhtbESPT4vCMBTE7wt+h/AEL4umuqBSjSJF&#10;wYvI+ufg7dE822LzUppYq59+Iyx4HGbmN8x82ZpSNFS7wrKC4SACQZxaXXCm4HTc9KcgnEfWWFom&#10;BU9ysFx0vuYYa/vgX2oOPhMBwi5GBbn3VSylS3My6Aa2Ig7e1dYGfZB1JnWNjwA3pRxF0VgaLDgs&#10;5FhRklN6O9yNgtdL7pPdZdXwJB0m2RopOv98K9XrtqsZCE+t/4T/21utYAzvK+E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cl3DAAAA2gAAAA8AAAAAAAAAAAAA&#10;AAAAoQIAAGRycy9kb3ducmV2LnhtbFBLBQYAAAAABAAEAPkAAACRAwAAAAA=&#10;" strokecolor="#1f497d [3215]" strokeweight="1.5pt">
                  <v:stroke startarrow="open" endarrow="open"/>
                </v:shape>
                <v:rect id="Rectangle 513" o:spid="_x0000_s1032" style="position:absolute;left:4899;top:9857;width:2415;height:152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Ux8QA&#10;AADaAAAADwAAAGRycy9kb3ducmV2LnhtbESPT2sCMRTE7wW/Q3iCt5q1YFdWo4jQ0ksp9R8en5vn&#10;ZnXzsiSpu/32TaHQ4zAzv2EWq9424k4+1I4VTMYZCOLS6ZorBfvdy+MMRIjIGhvHpOCbAqyWg4cF&#10;Ftp1/En3baxEgnAoUIGJsS2kDKUhi2HsWuLkXZy3GJP0ldQeuwS3jXzKsmdpsea0YLCljaHytv2y&#10;Cmb+/ZBNTH66nsJRTj9e8/Lc5UqNhv16DiJSH//Df+03rSCH3yvpBs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CFMfEAAAA2gAAAA8AAAAAAAAAAAAAAAAAmAIAAGRycy9k&#10;b3ducmV2LnhtbFBLBQYAAAAABAAEAPUAAACJAwAAAAA=&#10;" fillcolor="#f2dbdb [661]" strokecolor="red" strokeweight="3pt"/>
                <v:rect id="Rectangle 514" o:spid="_x0000_s1033" style="position:absolute;left:6123;top:4912;width:3549;height:20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2AtcMA&#10;AADaAAAADwAAAGRycy9kb3ducmV2LnhtbESPQWsCMRSE7wX/Q3hCb5q1UFe2RhGh4kWk2haPz81z&#10;s+3mZUmiu/33TUHocZj5Zpj5sreNuJEPtWMFk3EGgrh0uuZKwfvxdTQDESKyxsYxKfihAMvF4GGO&#10;hXYdv9HtECuRSjgUqMDE2BZShtKQxTB2LXHyLs5bjEn6SmqPXSq3jXzKsqm0WHNaMNjS2lD5fbha&#10;BTO/+8gmJj99ncKnfN5v8vLc5Uo9DvvVC4hIffwP3+mtThz8XU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2AtcMAAADaAAAADwAAAAAAAAAAAAAAAACYAgAAZHJzL2Rv&#10;d25yZXYueG1sUEsFBgAAAAAEAAQA9QAAAIgDAAAAAA==&#10;" fillcolor="#f2dbdb [661]" strokecolor="red" strokeweight="3pt"/>
                <v:rect id="Rectangle 515" o:spid="_x0000_s1034" style="position:absolute;left:6123;top:9673;width:3549;height:20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lLsQA&#10;AADaAAAADwAAAGRycy9kb3ducmV2LnhtbESPQWsCMRSE7wX/Q3gFbzVrQddujVIKlV6KaFvx+Ny8&#10;brZuXpYkuuu/N0Khx2FmvmHmy9424kw+1I4VjEcZCOLS6ZorBV+fbw8zECEia2wck4ILBVguBndz&#10;LLTreEPnbaxEgnAoUIGJsS2kDKUhi2HkWuLk/ThvMSbpK6k9dgluG/mYZVNpsea0YLClV0PlcXuy&#10;Cmb+4zsbm3z/uw87OVmv8vLQ5UoN7/uXZxCR+vgf/mu/awVPcLuSb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RJS7EAAAA2gAAAA8AAAAAAAAAAAAAAAAAmAIAAGRycy9k&#10;b3ducmV2LnhtbFBLBQYAAAAABAAEAPUAAACJAwAAAAA=&#10;" fillcolor="#f2dbdb [661]" strokecolor="red" strokeweight="3pt"/>
                <v:rect id="Rectangle 516" o:spid="_x0000_s1035" style="position:absolute;left:2311;top:4465;width:3465;height:20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YU8MUA&#10;AADbAAAADwAAAGRycy9kb3ducmV2LnhtbESPT2vDMAzF74N9B6PBbqvTQZuS1S1jsNFLKe3+0KMW&#10;a3G2WA6216TfvjoMdpN4T+/9tFyPvlMniqkNbGA6KUAR18G23Bh4e32+W4BKGdliF5gMnCnBenV9&#10;tcTKhoH3dDrkRkkIpwoNuJz7SutUO/KYJqEnFu0rRI9Z1thoG3GQcN/p+6KYa48tS4PDnp4c1T+H&#10;X29gEbfvxdSVx+9j+tCz3UtZfw6lMbc34+MDqExj/jf/XW+s4Au9/CID6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hTwxQAAANsAAAAPAAAAAAAAAAAAAAAAAJgCAABkcnMv&#10;ZG93bnJldi54bWxQSwUGAAAAAAQABAD1AAAAigMAAAAA&#10;" fillcolor="#f2dbdb [661]" strokecolor="red" strokeweight="3pt"/>
                <v:rect id="Rectangle 517" o:spid="_x0000_s1036" style="position:absolute;left:2311;top:10120;width:3465;height:20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xa8IA&#10;AADbAAAADwAAAGRycy9kb3ducmV2LnhtbERPS0sDMRC+F/ofwgjebHYF3bI2LVJQvBTpS3ocN+Nm&#10;dTNZkrS7/fdNQehtPr7nzBaDbcWJfGgcK8gnGQjiyumGawW77dvDFESIyBpbx6TgTAEW8/FohqV2&#10;Pa/ptIm1SCEcSlRgYuxKKUNlyGKYuI44cT/OW4wJ+lpqj30Kt618zLJnabHh1GCwo6Wh6m9ztAqm&#10;frXPclMcfg/hSz59vhfVd18odX83vL6AiDTEm/jf/aHT/Byuv6QD5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mrFrwgAAANsAAAAPAAAAAAAAAAAAAAAAAJgCAABkcnMvZG93&#10;bnJldi54bWxQSwUGAAAAAAQABAD1AAAAhwMAAAAA&#10;" fillcolor="#f2dbdb [661]" strokecolor="red" strokeweight="3pt"/>
                <v:shape id="AutoShape 519" o:spid="_x0000_s1037" type="#_x0000_t32" style="position:absolute;left:3017;top:3210;width:1;height:9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BrsIAAADbAAAADwAAAGRycy9kb3ducmV2LnhtbERP32vCMBB+H/g/hBP2NlMLG1tnWkRU&#10;BBFmV9gej+bWFJtLaaJ2/70ZDHy7j+/nLYrRduJCg28dK5jPEhDEtdMtNwqqz83TKwgfkDV2jknB&#10;L3ko8snDAjPtrnykSxkaEUPYZ6jAhNBnUvrakEU/cz1x5H7cYDFEODRSD3iN4baTaZK8SIstxwaD&#10;Pa0M1afybBXo5+NX+rHfVzs8fFf9Ztu+mfVKqcfpuHwHEWgMd/G/e6fj/BT+fokHy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ErBrsIAAADbAAAADwAAAAAAAAAAAAAA&#10;AAChAgAAZHJzL2Rvd25yZXYueG1sUEsFBgAAAAAEAAQA+QAAAJADAAAAAA==&#10;" strokecolor="#76923c [2406]" strokeweight="3pt">
                  <v:stroke dashstyle="dash"/>
                </v:shape>
                <v:shape id="AutoShape 524" o:spid="_x0000_s1038" type="#_x0000_t32" alt="a" style="position:absolute;left:4388;top:10073;width:3510;height:1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wXMEAAADbAAAADwAAAGRycy9kb3ducmV2LnhtbERPS4vCMBC+L/gfwgh7WTRVQaUaRYrC&#10;XkR8HbwNzdgWm0lpYq3+erOw4G0+vufMl60pRUO1KywrGPQjEMSp1QVnCk7HTW8KwnlkjaVlUvAk&#10;B8tF52uOsbYP3lNz8JkIIexiVJB7X8VSujQng65vK+LAXW1t0AdYZ1LX+AjhppTDKBpLgwWHhhwr&#10;SnJKb4e7UfB6yV2yvawanqSDJFsjRefRj1Lf3XY1A+Gp9R/xv/tXh/kj+PslHC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DjBcwQAAANsAAAAPAAAAAAAAAAAAAAAA&#10;AKECAABkcnMvZG93bnJldi54bWxQSwUGAAAAAAQABAD5AAAAjwMAAAAA&#10;" strokecolor="#1f497d [3215]" strokeweight="1.5pt">
                  <v:stroke startarrow="open" endarrow="open"/>
                </v:shape>
                <v:shape id="AutoShape 525" o:spid="_x0000_s1039" type="#_x0000_t32" alt="a" style="position:absolute;left:3292;top:8869;width:1095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oKMMAAADbAAAADwAAAGRycy9kb3ducmV2LnhtbERPTWvCQBC9C/6HZQq9FLOJlbZEV5Fg&#10;oRcR03robciOSWh2NmTXJPXXd4WCt3m8z1ltRtOInjpXW1aQRDEI4sLqmksFX5/vszcQziNrbCyT&#10;gl9ysFlPJytMtR34SH3uSxFC2KWooPK+TaV0RUUGXWRb4sCdbWfQB9iVUnc4hHDTyHkcv0iDNYeG&#10;ClvKKip+8otRcL3KQ7b/3vb8WiRZuUOKT89PSj0+jNslCE+jv4v/3R86zF/A7Zdw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nqCjDAAAA2wAAAA8AAAAAAAAAAAAA&#10;AAAAoQIAAGRycy9kb3ducmV2LnhtbFBLBQYAAAAABAAEAPkAAACRAwAAAAA=&#10;" strokecolor="#1f497d [3215]" strokeweight="1.5pt">
                  <v:stroke startarrow="open" endarrow="open"/>
                </v:shape>
                <v:shape id="AutoShape 526" o:spid="_x0000_s1040" type="#_x0000_t32" alt="a" style="position:absolute;left:3292;top:7772;width:1095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sNs8MAAADbAAAADwAAAGRycy9kb3ducmV2LnhtbERPTWvCQBC9C/6HZQq9FLOJxbZEV5Fg&#10;oRcR03robciOSWh2NmTXJPXXd4WCt3m8z1ltRtOInjpXW1aQRDEI4sLqmksFX5/vszcQziNrbCyT&#10;gl9ysFlPJytMtR34SH3uSxFC2KWooPK+TaV0RUUGXWRb4sCdbWfQB9iVUnc4hHDTyHkcv0iDNYeG&#10;ClvKKip+8otRcL3KQ7b/3vb8WiRZuUOKT89PSj0+jNslCE+jv4v/3R86zF/A7Zdw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rDbPDAAAA2wAAAA8AAAAAAAAAAAAA&#10;AAAAoQIAAGRycy9kb3ducmV2LnhtbFBLBQYAAAAABAAEAPkAAACRAwAAAAA=&#10;" strokecolor="#1f497d [3215]" strokeweight="1.5pt">
                  <v:stroke startarrow="open" endarrow="open"/>
                </v:shape>
                <v:shape id="AutoShape 527" o:spid="_x0000_s1041" type="#_x0000_t32" alt="a" style="position:absolute;left:7635;top:8319;width:1;height: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ZyUsIAAADbAAAADwAAAGRycy9kb3ducmV2LnhtbERPTWvCQBC9C/6HZYReRDeWEiS6CSJI&#10;Cz01LTTHMTsmwexs2N3G2F/fLRR6m8f7nH0xmV6M5HxnWcFmnYAgrq3uuFHw8X5abUH4gKyxt0wK&#10;7uShyOezPWba3viNxjI0Ioawz1BBG8KQSenrlgz6tR2II3exzmCI0DVSO7zFcNPLxyRJpcGOY0OL&#10;Ax1bqq/ll1GQfj9/PlV8WFZjktoNj668n1+VelhMhx2IQFP4F/+5X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ZyUsIAAADbAAAADwAAAAAAAAAAAAAA&#10;AAChAgAAZHJzL2Rvd25yZXYueG1sUEsFBgAAAAAEAAQA+QAAAJADAAAAAA==&#10;" strokecolor="#1f497d [3215]" strokeweight="1.5pt">
                  <v:stroke startarrow="open" endarrow="open"/>
                </v:shape>
                <v:shape id="AutoShape 529" o:spid="_x0000_s1042" type="#_x0000_t32" alt="a" style="position:absolute;left:7634;top:7713;width:1;height: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rXycIAAADbAAAADwAAAGRycy9kb3ducmV2LnhtbERPTWvCQBC9F/wPywi9FN1YJEp0FRGk&#10;hZ4aBT2O2TEJZmfD7hpjf71bKPQ2j/c5y3VvGtGR87VlBZNxAoK4sLrmUsFhvxvNQfiArLGxTAoe&#10;5GG9GrwsMdP2zt/U5aEUMYR9hgqqENpMSl9UZNCPbUscuYt1BkOErpTa4T2Gm0a+J0kqDdYcGyps&#10;aVtRcc1vRkH683GcnnjzduqS1E64c/nj/KXU67DfLEAE6sO/+M/9qeP8Gfz+E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rXycIAAADbAAAADwAAAAAAAAAAAAAA&#10;AAChAgAAZHJzL2Rvd25yZXYueG1sUEsFBgAAAAAEAAQA+QAAAJADAAAAAA==&#10;" strokecolor="#1f497d [3215]" strokeweight="1.5pt">
                  <v:stroke startarrow="open" endarrow="open"/>
                </v:shape>
                <v:shape id="AutoShape 530" o:spid="_x0000_s1043" type="#_x0000_t32" alt="a" style="position:absolute;left:8025;top:4164;width:1;height:4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VDu8QAAADbAAAADwAAAGRycy9kb3ducmV2LnhtbESPQWvCQBCF74X+h2UKXkrdKBJKdBUp&#10;FAVPTYV6nGbHJDQ7G3a3MfrrOwehtxnem/e+WW1G16mBQmw9G5hNM1DElbct1waOn+8vr6BiQrbY&#10;eSYDV4qwWT8+rLCw/sIfNJSpVhLCsUADTUp9oXWsGnIYp74nFu3sg8Mka6i1DXiRcNfpeZbl2mHL&#10;0tBgT28NVT/lrzOQ33ZfixNvn09DlvsZD6G8fh+MmTyN2yWoRGP6N9+v91bwBVZ+kQH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RUO7xAAAANsAAAAPAAAAAAAAAAAA&#10;AAAAAKECAABkcnMvZG93bnJldi54bWxQSwUGAAAAAAQABAD5AAAAkgMAAAAA&#10;" strokecolor="#1f497d [3215]" strokeweight="1.5pt">
                  <v:stroke startarrow="open" endarrow="open"/>
                </v:shape>
                <v:shape id="AutoShape 531" o:spid="_x0000_s1044" type="#_x0000_t32" alt="a" style="position:absolute;left:8025;top:8321;width:1;height:4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nmIMIAAADbAAAADwAAAGRycy9kb3ducmV2LnhtbERPTWvCQBC9F/wPywi9FN1YJGh0FRGk&#10;hZ4aBT2O2TEJZmfD7hpjf71bKPQ2j/c5y3VvGtGR87VlBZNxAoK4sLrmUsFhvxvNQPiArLGxTAoe&#10;5GG9GrwsMdP2zt/U5aEUMYR9hgqqENpMSl9UZNCPbUscuYt1BkOErpTa4T2Gm0a+J0kqDdYcGyps&#10;aVtRcc1vRkH683GcnnjzduqS1E64c/nj/KXU67DfLEAE6sO/+M/9qeP8Ofz+Eg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nmIMIAAADbAAAADwAAAAAAAAAAAAAA&#10;AAChAgAAZHJzL2Rvd25yZXYueG1sUEsFBgAAAAAEAAQA+QAAAJADAAAAAA==&#10;" strokecolor="#1f497d [3215]" strokeweight="1.5pt">
                  <v:stroke startarrow="open" endarrow="open"/>
                </v:shape>
                <v:shape id="AutoShape 532" o:spid="_x0000_s1045" type="#_x0000_t32" alt="a" style="position:absolute;left:4230;top:8321;width:1;height:45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+FAMAAAADbAAAADwAAAGRycy9kb3ducmV2LnhtbERPTYvCMBC9L/gfwgheFk2VpUg1igii&#10;4Gm7gh7HZmyLzaQksVZ//eawsMfH+16ue9OIjpyvLSuYThIQxIXVNZcKTj+78RyED8gaG8uk4EUe&#10;1qvBxxIzbZ/8TV0eShFD2GeooAqhzaT0RUUG/cS2xJG7WWcwROhKqR0+Y7hp5CxJUmmw5thQYUvb&#10;iop7/jAK0vf+/HXhzeelS1I75c7lr+tRqdGw3yxABOrDv/jPfdAKZnF9/BJ/gF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fhQDAAAAA2wAAAA8AAAAAAAAAAAAAAAAA&#10;oQIAAGRycy9kb3ducmV2LnhtbFBLBQYAAAAABAAEAPkAAACOAwAAAAA=&#10;" strokecolor="#1f497d [3215]" strokeweight="1.5pt">
                  <v:stroke startarrow="open" endarrow="open"/>
                </v:shape>
                <v:shape id="AutoShape 533" o:spid="_x0000_s1046" type="#_x0000_t32" alt="a" style="position:absolute;left:4231;top:3763;width:1;height:45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Mgm8QAAADbAAAADwAAAGRycy9kb3ducmV2LnhtbESPQWvCQBSE7wX/w/KEXopuIiVIdBUR&#10;ikJPTQU9PrPPJJh9G3a3Mfrr3UKhx2FmvmGW68G0oifnG8sK0mkCgri0uuFKweH7YzIH4QOyxtYy&#10;KbiTh/Vq9LLEXNsbf1FfhEpECPscFdQhdLmUvqzJoJ/ajjh6F+sMhihdJbXDW4SbVs6SJJMGG44L&#10;NXa0ram8Fj9GQfbYHd9PvHk79UlmU+5dcT9/KvU6HjYLEIGG8B/+a++1glkKv1/iD5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yCbxAAAANsAAAAPAAAAAAAAAAAA&#10;AAAAAKECAABkcnMvZG93bnJldi54bWxQSwUGAAAAAAQABAD5AAAAkgMAAAAA&#10;" strokecolor="#1f497d [3215]" strokeweight="1.5pt">
                  <v:stroke startarrow="open" endarrow="open"/>
                </v:shape>
                <v:shape id="AutoShape 535" o:spid="_x0000_s1047" type="#_x0000_t32" style="position:absolute;left:5070;top:3210;width:1;height:9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YLE8QAAADbAAAADwAAAGRycy9kb3ducmV2LnhtbESPQWvCQBSE70L/w/IK3nTTgKKpqxSp&#10;RRBBY6A9PrKv2dDs25Ddavz3riB4HGbmG2ax6m0jztT52rGCt3ECgrh0uuZKQXHajGYgfEDW2Dgm&#10;BVfysFq+DBaYaXfhI53zUIkIYZ+hAhNCm0npS0MW/di1xNH7dZ3FEGVXSd3hJcJtI9MkmUqLNccF&#10;gy2tDZV/+b9VoCfH7/Sw2xVb3P8U7earnpvPtVLD1/7jHUSgPjzDj/ZWK0hTuH+JP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JgsTxAAAANsAAAAPAAAAAAAAAAAA&#10;AAAAAKECAABkcnMvZG93bnJldi54bWxQSwUGAAAAAAQABAD5AAAAkgMAAAAA&#10;" strokecolor="#76923c [2406]" strokeweight="3pt">
                  <v:stroke dashstyle="dash"/>
                </v:shape>
                <v:shape id="AutoShape 536" o:spid="_x0000_s1048" type="#_x0000_t32" style="position:absolute;left:5342;top:3210;width:1;height:9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uiMQAAADbAAAADwAAAGRycy9kb3ducmV2LnhtbESPQWvCQBSE74X+h+UVvOmmkYqNrlKk&#10;iiCC2oAeH9lnNjT7NmRXTf+9Kwg9DjPzDTOdd7YWV2p95VjB+yABQVw4XXGpIP9Z9scgfEDWWDsm&#10;BX/kYT57fZlipt2N93Q9hFJECPsMFZgQmkxKXxiy6AeuIY7e2bUWQ5RtKXWLtwi3tUyTZCQtVhwX&#10;DDa0MFT8Hi5Wgf7YH9PdZpOvcXvKm+Wq+jTfC6V6b93XBESgLvyHn+21VpAO4fE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q6IxAAAANsAAAAPAAAAAAAAAAAA&#10;AAAAAKECAABkcnMvZG93bnJldi54bWxQSwUGAAAAAAQABAD5AAAAkgMAAAAA&#10;" strokecolor="#76923c [2406]" strokeweight="3pt">
                  <v:stroke dashstyle="dash"/>
                </v:shape>
                <v:shape id="AutoShape 537" o:spid="_x0000_s1049" type="#_x0000_t32" style="position:absolute;left:6868;top:3210;width:1;height:9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M2/MQAAADbAAAADwAAAGRycy9kb3ducmV2LnhtbESPQWvCQBSE74X+h+UVvOmmwYqNrlKk&#10;iiCC2oAeH9lnNjT7NmRXTf+9Kwg9DjPzDTOdd7YWV2p95VjB+yABQVw4XXGpIP9Z9scgfEDWWDsm&#10;BX/kYT57fZlipt2N93Q9hFJECPsMFZgQmkxKXxiy6AeuIY7e2bUWQ5RtKXWLtwi3tUyTZCQtVhwX&#10;DDa0MFT8Hi5Wgf7YH9PdZpOvcXvKm+Wq+jTfC6V6b93XBESgLvyHn+21VpAO4fEl/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zb8xAAAANsAAAAPAAAAAAAAAAAA&#10;AAAAAKECAABkcnMvZG93bnJldi54bWxQSwUGAAAAAAQABAD5AAAAkgMAAAAA&#10;" strokecolor="#76923c [2406]" strokeweight="3pt">
                  <v:stroke dashstyle="dash"/>
                </v:shape>
                <v:shape id="AutoShape 538" o:spid="_x0000_s1050" type="#_x0000_t32" style="position:absolute;left:8924;top:3210;width:1;height:9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+TZ8QAAADbAAAADwAAAGRycy9kb3ducmV2LnhtbESPQWvCQBSE74X+h+UVvNVNA0qNrqGE&#10;KoIUqg3U4yP7zAazb0N2q/HfdwXB4zAz3zCLfLCtOFPvG8cK3sYJCOLK6YZrBeXP6vUdhA/IGlvH&#10;pOBKHvLl89MCM+0uvKPzPtQiQthnqMCE0GVS+sqQRT92HXH0jq63GKLsa6l7vES4bWWaJFNpseG4&#10;YLCjwlB12v9ZBXqy+02/t9tyg1+Hslutm5n5LJQavQwfcxCBhvAI39sbrSCdwO1L/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z5NnxAAAANsAAAAPAAAAAAAAAAAA&#10;AAAAAKECAABkcnMvZG93bnJldi54bWxQSwUGAAAAAAQABAD5AAAAkgMAAAAA&#10;" strokecolor="#76923c [2406]" strokeweight="3pt">
                  <v:stroke dashstyle="dash"/>
                </v:shape>
              </v:group>
            </w:pict>
          </mc:Fallback>
        </mc:AlternateContent>
      </w:r>
    </w:p>
    <w:p w:rsidR="003C31C1" w:rsidRDefault="003C31C1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1643C8" w:rsidP="00A0589F"/>
    <w:p w:rsidR="001643C8" w:rsidRDefault="00DC68B0" w:rsidP="001643C8">
      <w:pPr>
        <w:pStyle w:val="ListParagraph"/>
      </w:pPr>
      <w:r>
        <w:t>Figure 16</w:t>
      </w:r>
      <w:r w:rsidR="001643C8">
        <w:t>: Abstract Symmetry Composite Group.</w:t>
      </w:r>
    </w:p>
    <w:p w:rsidR="004B5B8D" w:rsidRDefault="004842FE" w:rsidP="004B5B8D">
      <w:pPr>
        <w:pStyle w:val="Heading1"/>
        <w:tabs>
          <w:tab w:val="left" w:pos="360"/>
        </w:tabs>
      </w:pPr>
      <w:bookmarkStart w:id="60" w:name="_Toc89504989"/>
      <w:bookmarkStart w:id="61" w:name="_Toc89506425"/>
      <w:bookmarkStart w:id="62" w:name="_Toc90875593"/>
      <w:bookmarkStart w:id="63" w:name="_Toc90875654"/>
      <w:bookmarkStart w:id="64" w:name="_Toc353546981"/>
      <w:bookmarkEnd w:id="22"/>
      <w:r>
        <w:t>Command</w:t>
      </w:r>
      <w:r w:rsidR="008E7914">
        <w:t xml:space="preserve"> description</w:t>
      </w:r>
      <w:bookmarkEnd w:id="60"/>
      <w:bookmarkEnd w:id="61"/>
      <w:bookmarkEnd w:id="62"/>
      <w:bookmarkEnd w:id="63"/>
      <w:bookmarkEnd w:id="64"/>
    </w:p>
    <w:p w:rsidR="00C44C1A" w:rsidRDefault="00C44C1A" w:rsidP="00C44C1A">
      <w:pPr>
        <w:pStyle w:val="Heading2"/>
      </w:pPr>
      <w:bookmarkStart w:id="65" w:name="_Toc353546982"/>
      <w:r>
        <w:t>Device Symmetry</w:t>
      </w:r>
      <w:bookmarkEnd w:id="65"/>
    </w:p>
    <w:p w:rsidR="00C44C1A" w:rsidRDefault="00C44C1A" w:rsidP="004842FE"/>
    <w:p w:rsidR="004842FE" w:rsidRPr="004842FE" w:rsidRDefault="004842FE" w:rsidP="00C44C1A">
      <w:pPr>
        <w:pStyle w:val="CmdHeader"/>
      </w:pPr>
      <w:r w:rsidRPr="00C44C1A">
        <w:t>Syn</w:t>
      </w:r>
      <w:r w:rsidR="00C44C1A" w:rsidRPr="00C44C1A">
        <w:t>opsis</w:t>
      </w:r>
    </w:p>
    <w:p w:rsidR="004842FE" w:rsidRPr="00C44C1A" w:rsidRDefault="004842FE" w:rsidP="004842FE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alx gen devSymBonds &lt;molCellId&gt; [alx gen devSymBonds options]</w:t>
      </w:r>
    </w:p>
    <w:p w:rsidR="004842FE" w:rsidRPr="00C44C1A" w:rsidRDefault="004842FE" w:rsidP="004842FE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alx gen devSymBonds options:</w:t>
      </w:r>
    </w:p>
    <w:p w:rsidR="004842FE" w:rsidRPr="00C44C1A" w:rsidRDefault="004842FE" w:rsidP="004842FE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   -symBondFileName &lt;strin</w:t>
      </w:r>
      <w:r w:rsidR="00C44C1A" w:rsidRPr="00C44C1A">
        <w:rPr>
          <w:rFonts w:ascii="Courier New" w:hAnsi="Courier New" w:cs="Courier New"/>
          <w:color w:val="000000"/>
          <w:sz w:val="20"/>
          <w:szCs w:val="20"/>
        </w:rPr>
        <w:t>g&gt; (default: airDevSymBonds.tcl)</w:t>
      </w:r>
    </w:p>
    <w:p w:rsidR="00E0373E" w:rsidRPr="00C44C1A" w:rsidRDefault="00E0373E" w:rsidP="00E0373E">
      <w:pPr>
        <w:pStyle w:val="HTMLPreformatted"/>
        <w:rPr>
          <w:color w:val="000000"/>
        </w:rPr>
      </w:pPr>
      <w:r w:rsidRPr="00C44C1A">
        <w:rPr>
          <w:color w:val="000000"/>
        </w:rPr>
        <w:t>    -force &lt;float&gt; (default: 500)</w:t>
      </w:r>
    </w:p>
    <w:p w:rsidR="00E0373E" w:rsidRDefault="00E0373E" w:rsidP="00E0373E">
      <w:pPr>
        <w:pStyle w:val="HTMLPreformatted"/>
        <w:rPr>
          <w:color w:val="000000"/>
        </w:rPr>
      </w:pPr>
      <w:r w:rsidRPr="00C44C1A">
        <w:rPr>
          <w:color w:val="000000"/>
        </w:rPr>
        <w:t>    -tolerance &lt;float&gt; (default: 0)</w:t>
      </w:r>
    </w:p>
    <w:p w:rsidR="006461AF" w:rsidRPr="00C44C1A" w:rsidRDefault="006461AF" w:rsidP="00E0373E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Pr="006461AF">
        <w:rPr>
          <w:color w:val="000000"/>
        </w:rPr>
        <w:t xml:space="preserve">   -keepAlign</w:t>
      </w:r>
    </w:p>
    <w:p w:rsidR="00E0373E" w:rsidRPr="00C44C1A" w:rsidRDefault="00E0373E" w:rsidP="00E0373E">
      <w:pPr>
        <w:pStyle w:val="HTMLPreformatted"/>
        <w:rPr>
          <w:color w:val="000000"/>
        </w:rPr>
      </w:pPr>
      <w:r w:rsidRPr="00C44C1A">
        <w:rPr>
          <w:color w:val="000000"/>
        </w:rPr>
        <w:t>    -bBox        &lt;ll&gt; &lt;ur&gt;</w:t>
      </w:r>
    </w:p>
    <w:p w:rsidR="00E0373E" w:rsidRPr="00C44C1A" w:rsidRDefault="00E0373E" w:rsidP="00E0373E">
      <w:pPr>
        <w:pStyle w:val="HTMLPreformatted"/>
        <w:rPr>
          <w:color w:val="000000"/>
        </w:rPr>
      </w:pPr>
      <w:r w:rsidRPr="00C44C1A">
        <w:rPr>
          <w:color w:val="000000"/>
        </w:rPr>
        <w:t>        ll: &lt;point&gt;</w:t>
      </w:r>
    </w:p>
    <w:p w:rsidR="00E0373E" w:rsidRPr="00C44C1A" w:rsidRDefault="00E0373E" w:rsidP="00E0373E">
      <w:pPr>
        <w:pStyle w:val="HTMLPreformatted"/>
        <w:rPr>
          <w:color w:val="000000"/>
        </w:rPr>
      </w:pPr>
      <w:r w:rsidRPr="00C44C1A">
        <w:rPr>
          <w:color w:val="000000"/>
        </w:rPr>
        <w:t>        ur: &lt;point&gt;</w:t>
      </w:r>
    </w:p>
    <w:p w:rsidR="00E0373E" w:rsidRDefault="00E0373E" w:rsidP="00E0373E">
      <w:pPr>
        <w:pStyle w:val="HTMLPreformatted"/>
        <w:rPr>
          <w:color w:val="000000"/>
        </w:rPr>
      </w:pPr>
    </w:p>
    <w:p w:rsidR="00DC68B0" w:rsidRDefault="00DC68B0" w:rsidP="00DC68B0">
      <w:pPr>
        <w:pStyle w:val="HTMLPreformatted"/>
        <w:rPr>
          <w:color w:val="000000"/>
        </w:rPr>
      </w:pPr>
      <w:r>
        <w:rPr>
          <w:color w:val="000000"/>
        </w:rPr>
        <w:t>Only device symmetry related arguments listed above.</w:t>
      </w:r>
    </w:p>
    <w:p w:rsidR="00DC68B0" w:rsidRDefault="00DC68B0" w:rsidP="00E0373E">
      <w:pPr>
        <w:pStyle w:val="HTMLPreformatted"/>
        <w:rPr>
          <w:color w:val="000000"/>
        </w:rPr>
      </w:pPr>
    </w:p>
    <w:p w:rsidR="00C44C1A" w:rsidRDefault="00C44C1A" w:rsidP="00E0373E">
      <w:pPr>
        <w:pStyle w:val="HTMLPreformatted"/>
        <w:rPr>
          <w:color w:val="000000"/>
        </w:rPr>
      </w:pPr>
    </w:p>
    <w:p w:rsidR="004842FE" w:rsidRDefault="00C44C1A" w:rsidP="00C44C1A">
      <w:pPr>
        <w:pStyle w:val="CmdHeader"/>
      </w:pPr>
      <w:r>
        <w:t>Description</w:t>
      </w:r>
    </w:p>
    <w:p w:rsidR="00E0373E" w:rsidRPr="00C44C1A" w:rsidRDefault="00E0373E" w:rsidP="004842FE">
      <w:pPr>
        <w:rPr>
          <w:rFonts w:cstheme="minorHAnsi"/>
          <w:color w:val="000000"/>
        </w:rPr>
      </w:pPr>
      <w:r w:rsidRPr="00C44C1A">
        <w:rPr>
          <w:rFonts w:cstheme="minorHAnsi"/>
          <w:color w:val="000000"/>
        </w:rPr>
        <w:t>This is a user leve</w:t>
      </w:r>
      <w:r w:rsidR="00C44C1A" w:rsidRPr="00C44C1A">
        <w:rPr>
          <w:rFonts w:cstheme="minorHAnsi"/>
          <w:color w:val="000000"/>
        </w:rPr>
        <w:t>l command</w:t>
      </w:r>
      <w:r w:rsidRPr="00C44C1A">
        <w:rPr>
          <w:rFonts w:cstheme="minorHAnsi"/>
          <w:color w:val="000000"/>
        </w:rPr>
        <w:t xml:space="preserve"> to get device symmetry constraints. Constraints are dumped to the file specified by user. Currently this is a hidden command.</w:t>
      </w:r>
    </w:p>
    <w:p w:rsidR="00E0373E" w:rsidRDefault="00E0373E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E0373E" w:rsidRDefault="00C44C1A" w:rsidP="00C44C1A">
      <w:pPr>
        <w:pStyle w:val="CmdHeader"/>
      </w:pPr>
      <w:r>
        <w:t>Arguments</w:t>
      </w:r>
    </w:p>
    <w:tbl>
      <w:tblPr>
        <w:tblStyle w:val="TableContemporary"/>
        <w:tblW w:w="8748" w:type="dxa"/>
        <w:tblLook w:val="01E0" w:firstRow="1" w:lastRow="1" w:firstColumn="1" w:lastColumn="1" w:noHBand="0" w:noVBand="0"/>
      </w:tblPr>
      <w:tblGrid>
        <w:gridCol w:w="2041"/>
        <w:gridCol w:w="1037"/>
        <w:gridCol w:w="1392"/>
        <w:gridCol w:w="2157"/>
        <w:gridCol w:w="2121"/>
      </w:tblGrid>
      <w:tr w:rsidR="00A0589F" w:rsidTr="007C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1" w:type="dxa"/>
            <w:tcBorders>
              <w:bottom w:val="single" w:sz="18" w:space="0" w:color="FFFFFF"/>
              <w:right w:val="single" w:sz="18" w:space="0" w:color="FFFFFF"/>
            </w:tcBorders>
          </w:tcPr>
          <w:p w:rsidR="00A0589F" w:rsidRPr="00441620" w:rsidRDefault="00A0589F" w:rsidP="00C60BAF">
            <w:r w:rsidRPr="00441620">
              <w:t>Name</w:t>
            </w:r>
          </w:p>
        </w:tc>
        <w:tc>
          <w:tcPr>
            <w:tcW w:w="1037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441620" w:rsidRDefault="00A0589F" w:rsidP="00C60BAF">
            <w:r w:rsidRPr="00441620">
              <w:t>Type</w:t>
            </w:r>
          </w:p>
        </w:tc>
        <w:tc>
          <w:tcPr>
            <w:tcW w:w="1392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441620" w:rsidRDefault="00A0589F" w:rsidP="00C60BAF">
            <w:r w:rsidRPr="00441620">
              <w:t>Optional</w:t>
            </w:r>
          </w:p>
        </w:tc>
        <w:tc>
          <w:tcPr>
            <w:tcW w:w="2157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441620" w:rsidRDefault="00A0589F" w:rsidP="00C60BAF">
            <w:r w:rsidRPr="00441620">
              <w:t>Default</w:t>
            </w:r>
          </w:p>
        </w:tc>
        <w:tc>
          <w:tcPr>
            <w:tcW w:w="2121" w:type="dxa"/>
            <w:tcBorders>
              <w:left w:val="single" w:sz="18" w:space="0" w:color="FFFFFF"/>
              <w:bottom w:val="single" w:sz="18" w:space="0" w:color="FFFFFF"/>
            </w:tcBorders>
          </w:tcPr>
          <w:p w:rsidR="00A0589F" w:rsidRPr="00441620" w:rsidRDefault="00A0589F" w:rsidP="00C60BAF">
            <w:r w:rsidRPr="00441620">
              <w:t>Description</w:t>
            </w:r>
          </w:p>
        </w:tc>
      </w:tr>
      <w:tr w:rsidR="00A0589F" w:rsidTr="007C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A0589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molCellId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A0589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Int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No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NA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molCell cellId</w:t>
            </w:r>
          </w:p>
        </w:tc>
      </w:tr>
      <w:tr w:rsidR="00A0589F" w:rsidTr="007C4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A0589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symBondFileName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A0589F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airDevSymBonds.tcl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file name</w:t>
            </w:r>
          </w:p>
        </w:tc>
      </w:tr>
      <w:tr w:rsidR="00A0589F" w:rsidTr="007C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tolerance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0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Distance in user units (UU). This is used to create symmetry constraints for devices which are not exactly symmetrical</w:t>
            </w:r>
          </w:p>
        </w:tc>
      </w:tr>
      <w:tr w:rsidR="00A0589F" w:rsidTr="007C4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C51EFF" w:rsidP="00A0589F">
            <w:pPr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A0589F" w:rsidRPr="00A0589F">
              <w:rPr>
                <w:rFonts w:cstheme="minorHAnsi"/>
              </w:rPr>
              <w:t>orce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500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 xml:space="preserve">Force value to be </w:t>
            </w:r>
            <w:r w:rsidRPr="00A0589F">
              <w:rPr>
                <w:rFonts w:cstheme="minorHAnsi"/>
                <w:color w:val="000000"/>
              </w:rPr>
              <w:lastRenderedPageBreak/>
              <w:t>used for soft bonds. For the special value of “-1”, all bonds are created hard</w:t>
            </w:r>
          </w:p>
        </w:tc>
      </w:tr>
      <w:tr w:rsidR="00C51EFF" w:rsidTr="007C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C51EFF" w:rsidRDefault="00C51EFF" w:rsidP="00A0589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keepAlign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C51EFF" w:rsidRPr="00A0589F" w:rsidRDefault="007C42B7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Bool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C51EFF" w:rsidRPr="00A0589F" w:rsidRDefault="00C51EF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C51EFF" w:rsidRPr="00A0589F" w:rsidRDefault="00C51EF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C51EFF" w:rsidRPr="00A0589F" w:rsidRDefault="006A4B47" w:rsidP="00C60BA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?</w:t>
            </w:r>
            <w:r w:rsidR="00B027E8">
              <w:rPr>
                <w:rFonts w:cstheme="minorHAnsi"/>
                <w:color w:val="000000"/>
              </w:rPr>
              <w:t>?</w:t>
            </w:r>
          </w:p>
        </w:tc>
      </w:tr>
      <w:tr w:rsidR="00A0589F" w:rsidTr="007C42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A0589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bBox</w:t>
            </w:r>
          </w:p>
        </w:tc>
        <w:tc>
          <w:tcPr>
            <w:tcW w:w="10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3337E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{point point}</w:t>
            </w:r>
          </w:p>
        </w:tc>
        <w:tc>
          <w:tcPr>
            <w:tcW w:w="1392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5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0589F" w:rsidRPr="00A0589F" w:rsidRDefault="00A0589F" w:rsidP="00C60BA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12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0589F" w:rsidRPr="00A0589F" w:rsidRDefault="00A3337E" w:rsidP="00C60BA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When specified, symmetry extraction done for the specified bBox</w:t>
            </w:r>
          </w:p>
        </w:tc>
      </w:tr>
    </w:tbl>
    <w:p w:rsidR="00C51EFF" w:rsidRDefault="00C51EFF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B5A" w:rsidRDefault="00CC3B5A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C51EFF" w:rsidRDefault="00C51EFF" w:rsidP="00C51EFF">
      <w:pPr>
        <w:pStyle w:val="CmdHeader"/>
      </w:pPr>
      <w:r>
        <w:t>Sample Output</w:t>
      </w:r>
    </w:p>
    <w:p w:rsidR="00CC3B5A" w:rsidRPr="00CC3B5A" w:rsidRDefault="00CC3B5A" w:rsidP="00CC3B5A"/>
    <w:p w:rsidR="00C51EFF" w:rsidRDefault="00C51EFF" w:rsidP="004842F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gen devSymBonds 3</w:t>
      </w:r>
      <w:r w:rsidR="006A4B47">
        <w:rPr>
          <w:rFonts w:ascii="Courier New" w:hAnsi="Courier New" w:cs="Courier New"/>
          <w:color w:val="000000"/>
          <w:sz w:val="20"/>
          <w:szCs w:val="20"/>
        </w:rPr>
        <w:t xml:space="preserve"> –symBondFileName sample.tcl –tolerance 0.1</w:t>
      </w:r>
    </w:p>
    <w:p w:rsidR="006A4B47" w:rsidRDefault="006A4B47" w:rsidP="004842F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sample.tcl</w:t>
      </w:r>
    </w:p>
    <w:p w:rsidR="00C51EFF" w:rsidRPr="00C51EFF" w:rsidRDefault="00C51EFF" w:rsidP="00C51EF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&lt;libName/cellName/ViewName&gt;</w:t>
      </w:r>
    </w:p>
    <w:p w:rsidR="00C51EFF" w:rsidRPr="00C51EFF" w:rsidRDefault="00C51EFF" w:rsidP="00C51EF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 Device Symmetry Bonds</w:t>
      </w:r>
    </w:p>
    <w:p w:rsidR="00C51EFF" w:rsidRPr="00C51EFF" w:rsidRDefault="00C51EFF" w:rsidP="00C51EF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alx add constraint s</w:t>
      </w:r>
      <w:r>
        <w:rPr>
          <w:rFonts w:ascii="Courier New" w:hAnsi="Courier New" w:cs="Courier New"/>
          <w:color w:val="000000"/>
          <w:sz w:val="20"/>
          <w:szCs w:val="20"/>
        </w:rPr>
        <w:t>ymmetry 3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512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513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514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515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} -dir x</w:t>
      </w:r>
      <w:r w:rsidR="006A4B4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1EFF">
        <w:rPr>
          <w:rFonts w:ascii="Courier New" w:hAnsi="Courier New" w:cs="Courier New"/>
          <w:color w:val="000000"/>
          <w:sz w:val="20"/>
          <w:szCs w:val="20"/>
        </w:rPr>
        <w:t>-note</w:t>
      </w:r>
      <w:r w:rsidR="006A4B47">
        <w:rPr>
          <w:rFonts w:ascii="Courier New" w:hAnsi="Courier New" w:cs="Courier New"/>
          <w:color w:val="000000"/>
          <w:sz w:val="20"/>
          <w:szCs w:val="20"/>
        </w:rPr>
        <w:t xml:space="preserve"> autoSymDeviceVM_141</w:t>
      </w:r>
    </w:p>
    <w:p w:rsidR="00C51EFF" w:rsidRDefault="00C51EFF" w:rsidP="00C51EF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add constraint symmetry 3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515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516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} -dir x -soft -force </w:t>
      </w:r>
      <w:r w:rsidR="006A4B47">
        <w:rPr>
          <w:rFonts w:ascii="Courier New" w:hAnsi="Courier New" w:cs="Courier New"/>
          <w:color w:val="000000"/>
          <w:sz w:val="20"/>
          <w:szCs w:val="20"/>
        </w:rPr>
        <w:t>500 -note autoSymDeviceHP</w:t>
      </w:r>
      <w:r w:rsidRPr="00C51EFF">
        <w:rPr>
          <w:rFonts w:ascii="Courier New" w:hAnsi="Courier New" w:cs="Courier New"/>
          <w:color w:val="000000"/>
          <w:sz w:val="20"/>
          <w:szCs w:val="20"/>
        </w:rPr>
        <w:t>_150.845-151.480</w:t>
      </w:r>
    </w:p>
    <w:p w:rsidR="006A4B47" w:rsidRDefault="00A1700F" w:rsidP="00C51EFF">
      <w:pPr>
        <w:rPr>
          <w:rFonts w:ascii="Courier New" w:hAnsi="Courier New" w:cs="Courier New"/>
          <w:color w:val="000000"/>
          <w:sz w:val="20"/>
          <w:szCs w:val="20"/>
        </w:rPr>
      </w:pPr>
      <w:ins w:id="66" w:author="chughj" w:date="2013-04-16T15:43:00Z">
        <w:r>
          <w:rPr>
            <w:rFonts w:ascii="Courier New" w:hAnsi="Courier New" w:cs="Courier New"/>
            <w:color w:val="000000"/>
            <w:sz w:val="20"/>
            <w:szCs w:val="20"/>
          </w:rPr>
          <w:t>Aren’t we changing above to use native bonds instead of custom bonds? I guess you will update this section at that time?</w:t>
        </w:r>
      </w:ins>
    </w:p>
    <w:p w:rsidR="006A4B47" w:rsidRPr="00357BBE" w:rsidRDefault="006A4B47" w:rsidP="00C51EFF">
      <w:p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Above output shows 2 symmetry constraints</w:t>
      </w:r>
      <w:r w:rsidR="00283F7C">
        <w:rPr>
          <w:rFonts w:cstheme="minorHAnsi"/>
          <w:color w:val="000000"/>
        </w:rPr>
        <w:t>:</w:t>
      </w:r>
    </w:p>
    <w:p w:rsidR="006A4B47" w:rsidRPr="00357BBE" w:rsidRDefault="006A4B47" w:rsidP="008B56B8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First one is a hard constraint, capturing 4 objects</w:t>
      </w:r>
      <w:r w:rsidR="00283F7C">
        <w:rPr>
          <w:rFonts w:cstheme="minorHAnsi"/>
          <w:color w:val="000000"/>
        </w:rPr>
        <w:t>.</w:t>
      </w:r>
    </w:p>
    <w:p w:rsidR="006A4B47" w:rsidRPr="00357BBE" w:rsidRDefault="006A4B47" w:rsidP="008B56B8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dir “</w:t>
      </w:r>
      <w:r w:rsidRPr="00B47468">
        <w:rPr>
          <w:rFonts w:ascii="Courier New" w:hAnsi="Courier New" w:cs="Courier New"/>
          <w:color w:val="000000"/>
          <w:sz w:val="20"/>
          <w:szCs w:val="20"/>
        </w:rPr>
        <w:t>x</w:t>
      </w:r>
      <w:r w:rsidRPr="00357BBE">
        <w:rPr>
          <w:rFonts w:cstheme="minorHAnsi"/>
          <w:color w:val="000000"/>
        </w:rPr>
        <w:t>” implies direction of gate is in vertical direction</w:t>
      </w:r>
      <w:r w:rsidR="00283F7C">
        <w:rPr>
          <w:rFonts w:cstheme="minorHAnsi"/>
          <w:color w:val="000000"/>
        </w:rPr>
        <w:t>.</w:t>
      </w:r>
    </w:p>
    <w:p w:rsidR="006A4B47" w:rsidRPr="00357BBE" w:rsidRDefault="006A4B47" w:rsidP="008B56B8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Second is a soft symmetry bond</w:t>
      </w:r>
      <w:r w:rsidR="00283F7C">
        <w:rPr>
          <w:rFonts w:cstheme="minorHAnsi"/>
          <w:color w:val="000000"/>
        </w:rPr>
        <w:t>.</w:t>
      </w:r>
    </w:p>
    <w:p w:rsidR="006A4B47" w:rsidRPr="00357BBE" w:rsidRDefault="00DC68B0" w:rsidP="008B56B8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DC68B0">
        <w:rPr>
          <w:rFonts w:ascii="Courier New" w:hAnsi="Courier New" w:cs="Courier New"/>
          <w:color w:val="000000"/>
          <w:sz w:val="20"/>
          <w:szCs w:val="20"/>
        </w:rPr>
        <w:t>n</w:t>
      </w:r>
      <w:r w:rsidR="006A4B47" w:rsidRPr="00DC68B0">
        <w:rPr>
          <w:rFonts w:ascii="Courier New" w:hAnsi="Courier New" w:cs="Courier New"/>
          <w:color w:val="000000"/>
          <w:sz w:val="20"/>
          <w:szCs w:val="20"/>
        </w:rPr>
        <w:t>ote</w:t>
      </w:r>
      <w:r w:rsidR="006A4B47" w:rsidRPr="00357BBE">
        <w:rPr>
          <w:rFonts w:cstheme="minorHAnsi"/>
          <w:color w:val="000000"/>
        </w:rPr>
        <w:t xml:space="preserve"> field has additional constraint information. It following syntax</w:t>
      </w:r>
      <w:r w:rsidR="00357BBE">
        <w:rPr>
          <w:rFonts w:cstheme="minorHAnsi"/>
          <w:color w:val="000000"/>
        </w:rPr>
        <w:t>:</w:t>
      </w:r>
    </w:p>
    <w:p w:rsidR="006A4B47" w:rsidRPr="00357BBE" w:rsidRDefault="006A4B47" w:rsidP="00357BBE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7BBE">
        <w:rPr>
          <w:rFonts w:ascii="Courier New" w:hAnsi="Courier New" w:cs="Courier New"/>
          <w:color w:val="000000"/>
          <w:sz w:val="20"/>
          <w:szCs w:val="20"/>
        </w:rPr>
        <w:t>autoSymDevice&lt;VorH&gt;&lt;MorPorN&gt;_&lt;axis&gt;</w:t>
      </w:r>
    </w:p>
    <w:p w:rsidR="004842FE" w:rsidRPr="00357BBE" w:rsidRDefault="004842FE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cstheme="minorHAnsi"/>
          <w:color w:val="000000"/>
          <w:sz w:val="20"/>
          <w:szCs w:val="20"/>
        </w:rPr>
        <w:t>V</w:t>
      </w:r>
      <w:r w:rsidRPr="00357BBE">
        <w:rPr>
          <w:rFonts w:cstheme="minorHAnsi"/>
          <w:color w:val="000000"/>
        </w:rPr>
        <w:t xml:space="preserve"> indicates vertical group, this can also be </w:t>
      </w:r>
    </w:p>
    <w:p w:rsidR="004842FE" w:rsidRPr="00357BBE" w:rsidRDefault="004842FE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H</w:t>
      </w:r>
      <w:r w:rsidRPr="00357BBE">
        <w:rPr>
          <w:rFonts w:cstheme="minorHAnsi"/>
          <w:color w:val="000000"/>
        </w:rPr>
        <w:t xml:space="preserve"> for horizontal group</w:t>
      </w:r>
      <w:r w:rsidR="00283F7C">
        <w:rPr>
          <w:rFonts w:cstheme="minorHAnsi"/>
          <w:color w:val="000000"/>
        </w:rPr>
        <w:t>.</w:t>
      </w:r>
    </w:p>
    <w:p w:rsidR="004842FE" w:rsidRPr="00357BBE" w:rsidRDefault="004842FE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M</w:t>
      </w:r>
      <w:r w:rsidRPr="00357BBE">
        <w:rPr>
          <w:rFonts w:cstheme="minorHAnsi"/>
          <w:color w:val="000000"/>
        </w:rPr>
        <w:t xml:space="preserve"> denotes mixed group, this can also be</w:t>
      </w:r>
    </w:p>
    <w:p w:rsidR="004842FE" w:rsidRPr="00357BBE" w:rsidRDefault="004842FE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N</w:t>
      </w:r>
      <w:r w:rsidRPr="00357BBE">
        <w:rPr>
          <w:rFonts w:cstheme="minorHAnsi"/>
          <w:color w:val="000000"/>
        </w:rPr>
        <w:t xml:space="preserve"> for n device group</w:t>
      </w:r>
      <w:r w:rsidR="00283F7C">
        <w:rPr>
          <w:rFonts w:cstheme="minorHAnsi"/>
          <w:color w:val="000000"/>
        </w:rPr>
        <w:t>.</w:t>
      </w:r>
    </w:p>
    <w:p w:rsidR="004842FE" w:rsidRPr="00357BBE" w:rsidRDefault="004842FE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P</w:t>
      </w:r>
      <w:r w:rsidRPr="00357BBE">
        <w:rPr>
          <w:rFonts w:cstheme="minorHAnsi"/>
          <w:color w:val="000000"/>
        </w:rPr>
        <w:t xml:space="preserve"> for p device group</w:t>
      </w:r>
      <w:r w:rsidR="00283F7C">
        <w:rPr>
          <w:rFonts w:cstheme="minorHAnsi"/>
          <w:color w:val="000000"/>
        </w:rPr>
        <w:t>.</w:t>
      </w:r>
    </w:p>
    <w:p w:rsidR="006A4B47" w:rsidRPr="00357BBE" w:rsidRDefault="006A4B47" w:rsidP="008B56B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axis</w:t>
      </w:r>
      <w:r w:rsidRPr="00357BBE">
        <w:rPr>
          <w:rFonts w:cstheme="minorHAnsi"/>
          <w:color w:val="000000"/>
        </w:rPr>
        <w:t xml:space="preserve"> is the physical coordinate of median axis in UU. For soft symmetry bonds this can be a range.</w:t>
      </w:r>
    </w:p>
    <w:p w:rsidR="00C51EFF" w:rsidRDefault="00C51EFF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50698A" w:rsidRDefault="0050698A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50698A" w:rsidRDefault="0050698A" w:rsidP="004842FE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Default="006461AF" w:rsidP="006461AF">
      <w:pPr>
        <w:pStyle w:val="Heading2"/>
      </w:pPr>
      <w:bookmarkStart w:id="67" w:name="_Toc353546983"/>
      <w:bookmarkStart w:id="68" w:name="_Toc90875598"/>
      <w:bookmarkStart w:id="69" w:name="_Toc90875659"/>
      <w:bookmarkStart w:id="70" w:name="_Ref90878871"/>
      <w:r>
        <w:t>Route Symmetry</w:t>
      </w:r>
      <w:bookmarkEnd w:id="67"/>
    </w:p>
    <w:p w:rsidR="006461AF" w:rsidRDefault="006461AF" w:rsidP="006461AF"/>
    <w:p w:rsidR="0033413F" w:rsidRPr="0033413F" w:rsidRDefault="006461AF" w:rsidP="0033413F">
      <w:pPr>
        <w:pStyle w:val="CmdHeader"/>
      </w:pPr>
      <w:r w:rsidRPr="00C44C1A">
        <w:t>Synopsis</w:t>
      </w:r>
    </w:p>
    <w:p w:rsidR="006461AF" w:rsidRPr="00C44C1A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alx gen devSymBonds &lt;molCellId&gt; [alx gen devSymBonds options]</w:t>
      </w:r>
    </w:p>
    <w:p w:rsidR="006461AF" w:rsidRPr="00C44C1A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alx gen devSymBonds options:</w:t>
      </w:r>
    </w:p>
    <w:p w:rsidR="006461AF" w:rsidRPr="00C44C1A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   -symBondFileName &lt;string&gt; (default: airDevSymBonds.tcl)</w:t>
      </w:r>
    </w:p>
    <w:p w:rsidR="006461AF" w:rsidRPr="00C44C1A" w:rsidRDefault="006461AF" w:rsidP="006461AF">
      <w:pPr>
        <w:pStyle w:val="HTMLPreformatted"/>
        <w:rPr>
          <w:color w:val="000000"/>
        </w:rPr>
      </w:pPr>
      <w:r w:rsidRPr="00C44C1A">
        <w:rPr>
          <w:color w:val="000000"/>
        </w:rPr>
        <w:t>    -bBox        &lt;ll&gt; &lt;ur&gt;</w:t>
      </w:r>
    </w:p>
    <w:p w:rsidR="006461AF" w:rsidRPr="00C44C1A" w:rsidRDefault="006461AF" w:rsidP="006461AF">
      <w:pPr>
        <w:pStyle w:val="HTMLPreformatted"/>
        <w:rPr>
          <w:color w:val="000000"/>
        </w:rPr>
      </w:pPr>
      <w:r w:rsidRPr="00C44C1A">
        <w:rPr>
          <w:color w:val="000000"/>
        </w:rPr>
        <w:t>        ll: &lt;point&gt;</w:t>
      </w:r>
    </w:p>
    <w:p w:rsidR="006461AF" w:rsidRPr="00C44C1A" w:rsidRDefault="006461AF" w:rsidP="006461AF">
      <w:pPr>
        <w:pStyle w:val="HTMLPreformatted"/>
        <w:rPr>
          <w:color w:val="000000"/>
        </w:rPr>
      </w:pPr>
      <w:r w:rsidRPr="00C44C1A">
        <w:rPr>
          <w:color w:val="000000"/>
        </w:rPr>
        <w:t>        ur: &lt;point&gt;</w:t>
      </w:r>
    </w:p>
    <w:p w:rsidR="006461AF" w:rsidRPr="006461AF" w:rsidRDefault="006461AF" w:rsidP="006461A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-noRoute</w:t>
      </w:r>
    </w:p>
    <w:p w:rsidR="006461AF" w:rsidRPr="006461AF" w:rsidRDefault="006461AF" w:rsidP="006461A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-routeSymmetryTolerance &lt;float&gt; (default: 0)</w:t>
      </w:r>
    </w:p>
    <w:p w:rsidR="006461AF" w:rsidRPr="006461AF" w:rsidRDefault="006461AF" w:rsidP="006461A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-routeForce &lt;float&gt; (default: 300)</w:t>
      </w:r>
    </w:p>
    <w:p w:rsidR="006461AF" w:rsidRPr="006461AF" w:rsidRDefault="006461AF" w:rsidP="006461A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-routeWidthMatchTolerance &lt;float&gt; (default: 0)</w:t>
      </w:r>
    </w:p>
    <w:p w:rsidR="006461AF" w:rsidRPr="006461AF" w:rsidRDefault="006461AF" w:rsidP="006461A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-routeLayers        &lt;list&gt;...</w:t>
      </w:r>
    </w:p>
    <w:p w:rsidR="006461AF" w:rsidRPr="006461AF" w:rsidRDefault="0033413F" w:rsidP="006461AF">
      <w:pPr>
        <w:pStyle w:val="HTMLPreformatted"/>
        <w:rPr>
          <w:color w:val="000000"/>
        </w:rPr>
      </w:pPr>
      <w:r>
        <w:rPr>
          <w:color w:val="000000"/>
        </w:rPr>
        <w:t xml:space="preserve">    -keep</w:t>
      </w:r>
      <w:r w:rsidR="006461AF" w:rsidRPr="006461AF">
        <w:rPr>
          <w:color w:val="000000"/>
        </w:rPr>
        <w:t>RouteAlign</w:t>
      </w:r>
    </w:p>
    <w:p w:rsidR="006461AF" w:rsidRDefault="006461AF" w:rsidP="006461AF">
      <w:pPr>
        <w:pStyle w:val="HTMLPreformatted"/>
        <w:rPr>
          <w:color w:val="000000"/>
        </w:rPr>
      </w:pPr>
    </w:p>
    <w:p w:rsidR="00CC3B5A" w:rsidRDefault="00CC3B5A" w:rsidP="00CC3B5A">
      <w:pPr>
        <w:pStyle w:val="HTMLPreformatted"/>
        <w:rPr>
          <w:color w:val="000000"/>
        </w:rPr>
      </w:pPr>
    </w:p>
    <w:p w:rsidR="00CC3B5A" w:rsidRDefault="00DC68B0" w:rsidP="00CC3B5A">
      <w:pPr>
        <w:pStyle w:val="HTMLPreformatted"/>
        <w:rPr>
          <w:color w:val="000000"/>
        </w:rPr>
      </w:pPr>
      <w:r>
        <w:rPr>
          <w:color w:val="000000"/>
        </w:rPr>
        <w:t>Only route symmetry related arguments listed above.</w:t>
      </w:r>
    </w:p>
    <w:p w:rsidR="0033413F" w:rsidRPr="006461AF" w:rsidRDefault="0033413F" w:rsidP="006461AF">
      <w:pPr>
        <w:pStyle w:val="HTMLPreformatted"/>
        <w:rPr>
          <w:color w:val="000000"/>
        </w:rPr>
      </w:pPr>
    </w:p>
    <w:p w:rsidR="006461AF" w:rsidRDefault="006461AF" w:rsidP="006461AF">
      <w:pPr>
        <w:pStyle w:val="HTMLPreformatted"/>
        <w:rPr>
          <w:color w:val="000000"/>
        </w:rPr>
      </w:pPr>
    </w:p>
    <w:p w:rsidR="006461AF" w:rsidRDefault="006461AF" w:rsidP="006461AF">
      <w:pPr>
        <w:pStyle w:val="CmdHeader"/>
      </w:pPr>
      <w:r>
        <w:t>Description</w:t>
      </w:r>
    </w:p>
    <w:p w:rsidR="006461AF" w:rsidRPr="00C44C1A" w:rsidRDefault="006461AF" w:rsidP="006461AF">
      <w:pPr>
        <w:rPr>
          <w:rFonts w:cstheme="minorHAnsi"/>
          <w:color w:val="000000"/>
        </w:rPr>
      </w:pPr>
      <w:r w:rsidRPr="00C44C1A">
        <w:rPr>
          <w:rFonts w:cstheme="minorHAnsi"/>
          <w:color w:val="000000"/>
        </w:rPr>
        <w:t xml:space="preserve">This is a user level command to get </w:t>
      </w:r>
      <w:r>
        <w:rPr>
          <w:rFonts w:cstheme="minorHAnsi"/>
          <w:color w:val="000000"/>
        </w:rPr>
        <w:t>route</w:t>
      </w:r>
      <w:r w:rsidRPr="00C44C1A">
        <w:rPr>
          <w:rFonts w:cstheme="minorHAnsi"/>
          <w:color w:val="000000"/>
        </w:rPr>
        <w:t xml:space="preserve"> symmetry constraints. Constraints are dumped to the file specified by user. Currently this is a hidden command.</w:t>
      </w: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Default="006461AF" w:rsidP="006461AF">
      <w:pPr>
        <w:pStyle w:val="CmdHeader"/>
      </w:pPr>
      <w:r>
        <w:t>Arguments</w:t>
      </w:r>
    </w:p>
    <w:tbl>
      <w:tblPr>
        <w:tblStyle w:val="TableContemporary"/>
        <w:tblW w:w="8748" w:type="dxa"/>
        <w:tblLayout w:type="fixed"/>
        <w:tblLook w:val="01E0" w:firstRow="1" w:lastRow="1" w:firstColumn="1" w:lastColumn="1" w:noHBand="0" w:noVBand="0"/>
      </w:tblPr>
      <w:tblGrid>
        <w:gridCol w:w="2358"/>
        <w:gridCol w:w="990"/>
        <w:gridCol w:w="1170"/>
        <w:gridCol w:w="1260"/>
        <w:gridCol w:w="2970"/>
      </w:tblGrid>
      <w:tr w:rsidR="0033413F" w:rsidTr="00DC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8" w:type="dxa"/>
            <w:tcBorders>
              <w:bottom w:val="single" w:sz="18" w:space="0" w:color="FFFFFF"/>
              <w:right w:val="single" w:sz="18" w:space="0" w:color="FFFFFF"/>
            </w:tcBorders>
          </w:tcPr>
          <w:p w:rsidR="006461AF" w:rsidRPr="00441620" w:rsidRDefault="006461AF" w:rsidP="00A268BF">
            <w:r w:rsidRPr="00441620">
              <w:t>Name</w:t>
            </w:r>
          </w:p>
        </w:tc>
        <w:tc>
          <w:tcPr>
            <w:tcW w:w="99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441620" w:rsidRDefault="006461AF" w:rsidP="00A268BF">
            <w:r w:rsidRPr="00441620">
              <w:t>Type</w:t>
            </w:r>
          </w:p>
        </w:tc>
        <w:tc>
          <w:tcPr>
            <w:tcW w:w="117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441620" w:rsidRDefault="006461AF" w:rsidP="00A268BF">
            <w:r w:rsidRPr="00441620">
              <w:t>Optional</w:t>
            </w:r>
          </w:p>
        </w:tc>
        <w:tc>
          <w:tcPr>
            <w:tcW w:w="126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441620" w:rsidRDefault="006461AF" w:rsidP="00A268BF">
            <w:r w:rsidRPr="00441620">
              <w:t>Default</w:t>
            </w:r>
          </w:p>
        </w:tc>
        <w:tc>
          <w:tcPr>
            <w:tcW w:w="2970" w:type="dxa"/>
            <w:tcBorders>
              <w:left w:val="single" w:sz="18" w:space="0" w:color="FFFFFF"/>
              <w:bottom w:val="single" w:sz="18" w:space="0" w:color="FFFFFF"/>
            </w:tcBorders>
          </w:tcPr>
          <w:p w:rsidR="006461AF" w:rsidRPr="00441620" w:rsidRDefault="006461AF" w:rsidP="00A268BF">
            <w:r w:rsidRPr="00441620">
              <w:t>Description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molCellId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Int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No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NA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molCell cellId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symBondFileName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airDevSymBonds.tcl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6461AF" w:rsidRPr="00A0589F" w:rsidRDefault="006461A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file name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bBox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{point point}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When specified, symmetry extraction done for the specified bBox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6461AF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noRoute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7C42B7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Bool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Default="0033413F" w:rsidP="0033413F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set route symmetry constraints not generated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6461AF">
            <w:pPr>
              <w:rPr>
                <w:rFonts w:cstheme="minorHAnsi"/>
              </w:rPr>
            </w:pPr>
            <w:r>
              <w:rPr>
                <w:rFonts w:cstheme="minorHAnsi"/>
              </w:rPr>
              <w:t>routeSymmetryT</w:t>
            </w:r>
            <w:r w:rsidRPr="00A0589F">
              <w:rPr>
                <w:rFonts w:cstheme="minorHAnsi"/>
              </w:rPr>
              <w:t>oler</w:t>
            </w:r>
            <w:r w:rsidRPr="00A0589F">
              <w:rPr>
                <w:rFonts w:cstheme="minorHAnsi"/>
              </w:rPr>
              <w:lastRenderedPageBreak/>
              <w:t>ance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lastRenderedPageBreak/>
              <w:t>Float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6461A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 xml:space="preserve">Distance in user units (UU). This is used to create </w:t>
            </w:r>
            <w:r w:rsidRPr="00A0589F">
              <w:rPr>
                <w:rFonts w:cstheme="minorHAnsi"/>
                <w:color w:val="000000"/>
              </w:rPr>
              <w:lastRenderedPageBreak/>
              <w:t xml:space="preserve">symmetry constraints for </w:t>
            </w:r>
            <w:r>
              <w:rPr>
                <w:rFonts w:cstheme="minorHAnsi"/>
                <w:color w:val="000000"/>
              </w:rPr>
              <w:t>shapes</w:t>
            </w:r>
            <w:r w:rsidRPr="00A0589F">
              <w:rPr>
                <w:rFonts w:cstheme="minorHAnsi"/>
                <w:color w:val="000000"/>
              </w:rPr>
              <w:t xml:space="preserve"> which are not exactly symmetrical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routeWidthMatchT</w:t>
            </w:r>
            <w:r w:rsidRPr="00A0589F">
              <w:rPr>
                <w:rFonts w:cstheme="minorHAnsi"/>
              </w:rPr>
              <w:t>olerance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6461A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 xml:space="preserve">Distance in user units (UU). This is used to create symmetry constraints for </w:t>
            </w:r>
            <w:r>
              <w:rPr>
                <w:rFonts w:cstheme="minorHAnsi"/>
                <w:color w:val="000000"/>
              </w:rPr>
              <w:t>shapes</w:t>
            </w:r>
            <w:r w:rsidRPr="00A0589F">
              <w:rPr>
                <w:rFonts w:cstheme="minorHAnsi"/>
                <w:color w:val="000000"/>
              </w:rPr>
              <w:t xml:space="preserve"> which are not </w:t>
            </w:r>
            <w:r>
              <w:rPr>
                <w:rFonts w:cstheme="minorHAnsi"/>
                <w:color w:val="000000"/>
              </w:rPr>
              <w:t>of same width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6461AF">
            <w:pPr>
              <w:rPr>
                <w:rFonts w:cstheme="minorHAnsi"/>
              </w:rPr>
            </w:pPr>
            <w:r>
              <w:rPr>
                <w:rFonts w:cstheme="minorHAnsi"/>
              </w:rPr>
              <w:t>routeSymmetryF</w:t>
            </w:r>
            <w:r w:rsidRPr="00A0589F">
              <w:rPr>
                <w:rFonts w:cstheme="minorHAnsi"/>
              </w:rPr>
              <w:t>orce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A0589F">
              <w:rPr>
                <w:rFonts w:cstheme="minorHAnsi"/>
              </w:rPr>
              <w:t>00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Force value to be used for soft bonds. For the special value of “-1”, all bonds are created hard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6461AF">
            <w:pPr>
              <w:rPr>
                <w:rFonts w:cstheme="minorHAnsi"/>
              </w:rPr>
            </w:pPr>
            <w:r>
              <w:rPr>
                <w:rFonts w:cstheme="minorHAnsi"/>
              </w:rPr>
              <w:t>routeLayers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33413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List of layers for which route symmetry constraints are generated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6461AF">
            <w:pPr>
              <w:rPr>
                <w:rFonts w:cstheme="minorHAnsi"/>
              </w:rPr>
            </w:pPr>
            <w:r>
              <w:rPr>
                <w:rFonts w:cstheme="minorHAnsi"/>
              </w:rPr>
              <w:t>routeKeepAlign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7C42B7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Bool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??</w:t>
            </w:r>
          </w:p>
        </w:tc>
      </w:tr>
    </w:tbl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Default="006461AF" w:rsidP="006461AF">
      <w:pPr>
        <w:pStyle w:val="CmdHeader"/>
      </w:pPr>
      <w:r>
        <w:t>Sample Output</w:t>
      </w:r>
    </w:p>
    <w:p w:rsidR="00CC3B5A" w:rsidRPr="00CC3B5A" w:rsidRDefault="00CC3B5A" w:rsidP="00CC3B5A"/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gen devSymBonds 3 –symBondFileName sample.tcl –tolerance 0.1</w:t>
      </w:r>
      <w:r w:rsidR="0033413F">
        <w:rPr>
          <w:rFonts w:ascii="Courier New" w:hAnsi="Courier New" w:cs="Courier New"/>
          <w:color w:val="000000"/>
          <w:sz w:val="20"/>
          <w:szCs w:val="20"/>
        </w:rPr>
        <w:t xml:space="preserve"> –routeSymmetryTolerance 0.1</w:t>
      </w: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sample.tcl</w:t>
      </w:r>
    </w:p>
    <w:p w:rsidR="006461AF" w:rsidRPr="00C51EF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&lt;libName/cellName/ViewName&gt;</w:t>
      </w:r>
    </w:p>
    <w:p w:rsidR="006461AF" w:rsidRPr="00C51EF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="0033413F">
        <w:rPr>
          <w:rFonts w:ascii="Courier New" w:hAnsi="Courier New" w:cs="Courier New"/>
          <w:color w:val="000000"/>
          <w:sz w:val="20"/>
          <w:szCs w:val="20"/>
        </w:rPr>
        <w:t>Route</w:t>
      </w:r>
      <w:r w:rsidRPr="00C51EFF">
        <w:rPr>
          <w:rFonts w:ascii="Courier New" w:hAnsi="Courier New" w:cs="Courier New"/>
          <w:color w:val="000000"/>
          <w:sz w:val="20"/>
          <w:szCs w:val="20"/>
        </w:rPr>
        <w:t xml:space="preserve"> Symmetry Bonds</w:t>
      </w:r>
    </w:p>
    <w:p w:rsidR="007C42B7" w:rsidRP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alx add constraint symmetry 3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 1050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1081 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 -dir x -keep_aligned</w:t>
      </w:r>
    </w:p>
    <w:p w:rsid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-note autoSymWireV_M2_8.250</w:t>
      </w:r>
    </w:p>
    <w:p w:rsidR="00DC68B0" w:rsidRPr="007C42B7" w:rsidRDefault="00DC68B0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alx add constraint symmetry 3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 744 756 749 757 753 753 } -dir x </w:t>
      </w:r>
    </w:p>
    <w:p w:rsidR="007C42B7" w:rsidRP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k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eep_aligned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–soft –force 300 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-note autoSymWireV_M1_8.252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-8.262</w:t>
      </w: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Pr="00357BBE" w:rsidRDefault="006461AF" w:rsidP="006461AF">
      <w:p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 xml:space="preserve">Above output shows 2 </w:t>
      </w:r>
      <w:r w:rsidR="0033413F">
        <w:rPr>
          <w:rFonts w:cstheme="minorHAnsi"/>
          <w:color w:val="000000"/>
        </w:rPr>
        <w:t xml:space="preserve">route </w:t>
      </w:r>
      <w:r w:rsidRPr="00357BBE">
        <w:rPr>
          <w:rFonts w:cstheme="minorHAnsi"/>
          <w:color w:val="000000"/>
        </w:rPr>
        <w:t>symmetry constraints</w:t>
      </w:r>
      <w:r w:rsidR="00283F7C">
        <w:rPr>
          <w:rFonts w:cstheme="minorHAnsi"/>
          <w:color w:val="000000"/>
        </w:rPr>
        <w:t>:</w:t>
      </w:r>
    </w:p>
    <w:p w:rsidR="006461AF" w:rsidRPr="00357BBE" w:rsidRDefault="006461AF" w:rsidP="006461A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First one i</w:t>
      </w:r>
      <w:r w:rsidR="007C42B7">
        <w:rPr>
          <w:rFonts w:cstheme="minorHAnsi"/>
          <w:color w:val="000000"/>
        </w:rPr>
        <w:t>s a hard constraint capturing 2</w:t>
      </w:r>
      <w:r w:rsidRPr="00357BBE">
        <w:rPr>
          <w:rFonts w:cstheme="minorHAnsi"/>
          <w:color w:val="000000"/>
        </w:rPr>
        <w:t xml:space="preserve"> objects</w:t>
      </w:r>
      <w:r w:rsidR="00283F7C">
        <w:rPr>
          <w:rFonts w:cstheme="minorHAnsi"/>
          <w:color w:val="000000"/>
        </w:rPr>
        <w:t>.</w:t>
      </w:r>
    </w:p>
    <w:p w:rsidR="006461AF" w:rsidRPr="00357BBE" w:rsidRDefault="006461AF" w:rsidP="006461A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dir “x” implies direction of gate is in vertical direction</w:t>
      </w:r>
      <w:r w:rsidR="00283F7C">
        <w:rPr>
          <w:rFonts w:cstheme="minorHAnsi"/>
          <w:color w:val="000000"/>
        </w:rPr>
        <w:t>.</w:t>
      </w:r>
    </w:p>
    <w:p w:rsidR="006461AF" w:rsidRPr="00357BBE" w:rsidRDefault="006461AF" w:rsidP="006461A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Second is a soft symmetry bond</w:t>
      </w:r>
      <w:r w:rsidR="00283F7C">
        <w:rPr>
          <w:rFonts w:cstheme="minorHAnsi"/>
          <w:color w:val="000000"/>
        </w:rPr>
        <w:t>.</w:t>
      </w:r>
    </w:p>
    <w:p w:rsidR="006461AF" w:rsidRPr="00357BBE" w:rsidRDefault="00DC68B0" w:rsidP="006461A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DC68B0">
        <w:rPr>
          <w:rFonts w:ascii="Courier New" w:hAnsi="Courier New" w:cs="Courier New"/>
          <w:color w:val="000000"/>
          <w:sz w:val="20"/>
          <w:szCs w:val="20"/>
        </w:rPr>
        <w:t>note</w:t>
      </w:r>
      <w:r w:rsidR="006461AF" w:rsidRPr="00357BBE">
        <w:rPr>
          <w:rFonts w:cstheme="minorHAnsi"/>
          <w:color w:val="000000"/>
        </w:rPr>
        <w:t xml:space="preserve"> field has additional constraint information. It following syntax</w:t>
      </w:r>
      <w:r w:rsidR="006461AF">
        <w:rPr>
          <w:rFonts w:cstheme="minorHAnsi"/>
          <w:color w:val="000000"/>
        </w:rPr>
        <w:t>:</w:t>
      </w:r>
    </w:p>
    <w:p w:rsidR="006461AF" w:rsidRPr="00357BBE" w:rsidRDefault="006461AF" w:rsidP="006461A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7BBE">
        <w:rPr>
          <w:rFonts w:ascii="Courier New" w:hAnsi="Courier New" w:cs="Courier New"/>
          <w:color w:val="000000"/>
          <w:sz w:val="20"/>
          <w:szCs w:val="20"/>
        </w:rPr>
        <w:t>autoSym</w:t>
      </w:r>
      <w:r w:rsidR="007C42B7">
        <w:rPr>
          <w:rFonts w:ascii="Courier New" w:hAnsi="Courier New" w:cs="Courier New"/>
          <w:color w:val="000000"/>
          <w:sz w:val="20"/>
          <w:szCs w:val="20"/>
        </w:rPr>
        <w:t>Wire</w:t>
      </w:r>
      <w:r w:rsidRPr="00357BBE">
        <w:rPr>
          <w:rFonts w:ascii="Courier New" w:hAnsi="Courier New" w:cs="Courier New"/>
          <w:color w:val="000000"/>
          <w:sz w:val="20"/>
          <w:szCs w:val="20"/>
        </w:rPr>
        <w:t>&lt;</w:t>
      </w:r>
      <w:r w:rsidR="007C42B7">
        <w:rPr>
          <w:rFonts w:ascii="Courier New" w:hAnsi="Courier New" w:cs="Courier New"/>
          <w:color w:val="000000"/>
          <w:sz w:val="20"/>
          <w:szCs w:val="20"/>
        </w:rPr>
        <w:t>VorH&gt;_&lt;metalLayerName&gt;</w:t>
      </w:r>
      <w:r w:rsidRPr="00357BBE">
        <w:rPr>
          <w:rFonts w:ascii="Courier New" w:hAnsi="Courier New" w:cs="Courier New"/>
          <w:color w:val="000000"/>
          <w:sz w:val="20"/>
          <w:szCs w:val="20"/>
        </w:rPr>
        <w:t>_&lt;axis&gt;</w:t>
      </w:r>
    </w:p>
    <w:p w:rsidR="006461AF" w:rsidRPr="00357BBE" w:rsidRDefault="006461AF" w:rsidP="006461A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V</w:t>
      </w:r>
      <w:r w:rsidRPr="00357BBE">
        <w:rPr>
          <w:rFonts w:cstheme="minorHAnsi"/>
          <w:color w:val="000000"/>
        </w:rPr>
        <w:t xml:space="preserve"> indicates vertical group, this can also be </w:t>
      </w:r>
    </w:p>
    <w:p w:rsidR="006461AF" w:rsidRPr="00357BBE" w:rsidRDefault="006461AF" w:rsidP="006461A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lastRenderedPageBreak/>
        <w:t>H</w:t>
      </w:r>
      <w:r w:rsidRPr="00357BBE">
        <w:rPr>
          <w:rFonts w:cstheme="minorHAnsi"/>
          <w:color w:val="000000"/>
        </w:rPr>
        <w:t xml:space="preserve"> for horizontal group</w:t>
      </w:r>
      <w:r w:rsidR="00283F7C">
        <w:rPr>
          <w:rFonts w:cstheme="minorHAnsi"/>
          <w:color w:val="000000"/>
        </w:rPr>
        <w:t>.</w:t>
      </w:r>
    </w:p>
    <w:p w:rsidR="006461AF" w:rsidRPr="00357BBE" w:rsidRDefault="007C42B7" w:rsidP="006461A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metalLayerNam</w:t>
      </w:r>
      <w:r w:rsidRPr="007C42B7">
        <w:rPr>
          <w:rFonts w:cstheme="minorHAnsi"/>
          <w:color w:val="000000"/>
        </w:rPr>
        <w:t xml:space="preserve">e </w:t>
      </w:r>
      <w:r>
        <w:rPr>
          <w:rFonts w:cstheme="minorHAnsi"/>
          <w:color w:val="000000"/>
        </w:rPr>
        <w:t>is the name of metal layer as described in technology</w:t>
      </w:r>
      <w:r w:rsidR="00283F7C">
        <w:rPr>
          <w:rFonts w:cstheme="minorHAnsi"/>
          <w:color w:val="000000"/>
        </w:rPr>
        <w:t>.</w:t>
      </w:r>
    </w:p>
    <w:p w:rsidR="006461AF" w:rsidRPr="00357BBE" w:rsidRDefault="006461AF" w:rsidP="006461A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axis</w:t>
      </w:r>
      <w:r w:rsidRPr="00357BBE">
        <w:rPr>
          <w:rFonts w:cstheme="minorHAnsi"/>
          <w:color w:val="000000"/>
        </w:rPr>
        <w:t xml:space="preserve"> is the physical coordinate of median axis in UU. For soft sym</w:t>
      </w:r>
      <w:r w:rsidR="00283F7C">
        <w:rPr>
          <w:rFonts w:cstheme="minorHAnsi"/>
          <w:color w:val="000000"/>
        </w:rPr>
        <w:t>metry bonds this can be a range.</w:t>
      </w: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DC68B0" w:rsidRDefault="00DC68B0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6461AF" w:rsidRDefault="006461AF" w:rsidP="006461AF">
      <w:pPr>
        <w:rPr>
          <w:rFonts w:ascii="Courier New" w:hAnsi="Courier New" w:cs="Courier New"/>
          <w:color w:val="000000"/>
          <w:sz w:val="20"/>
          <w:szCs w:val="20"/>
        </w:rPr>
      </w:pPr>
    </w:p>
    <w:p w:rsidR="0033413F" w:rsidRDefault="0033413F" w:rsidP="0033413F">
      <w:pPr>
        <w:pStyle w:val="Heading2"/>
      </w:pPr>
      <w:bookmarkStart w:id="71" w:name="_Toc353546984"/>
      <w:r>
        <w:lastRenderedPageBreak/>
        <w:t>Route Alignment</w:t>
      </w:r>
      <w:bookmarkEnd w:id="71"/>
    </w:p>
    <w:p w:rsidR="0033413F" w:rsidRDefault="0033413F" w:rsidP="0033413F"/>
    <w:p w:rsidR="0033413F" w:rsidRPr="0033413F" w:rsidRDefault="0033413F" w:rsidP="0033413F">
      <w:pPr>
        <w:pStyle w:val="CmdHeader"/>
      </w:pPr>
      <w:r w:rsidRPr="00C44C1A">
        <w:t>Synopsis</w:t>
      </w:r>
    </w:p>
    <w:p w:rsidR="0033413F" w:rsidRPr="00C44C1A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alx gen devSymBonds &lt;molCellId&gt; [alx gen devSymBonds options]</w:t>
      </w:r>
    </w:p>
    <w:p w:rsidR="0033413F" w:rsidRPr="00C44C1A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alx gen devSymBonds options:</w:t>
      </w:r>
    </w:p>
    <w:p w:rsidR="0033413F" w:rsidRPr="006461AF" w:rsidRDefault="0033413F" w:rsidP="0033413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-noRouteAlign</w:t>
      </w:r>
    </w:p>
    <w:p w:rsidR="0033413F" w:rsidRPr="006461AF" w:rsidRDefault="0033413F" w:rsidP="0033413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-routeAlignForce &lt;float&gt; (default: 1000)</w:t>
      </w:r>
    </w:p>
    <w:p w:rsidR="0033413F" w:rsidRPr="006461AF" w:rsidRDefault="0033413F" w:rsidP="0033413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-routeAlignTolerance &lt;float&gt; (default: 0)</w:t>
      </w:r>
    </w:p>
    <w:p w:rsidR="0033413F" w:rsidRDefault="0033413F" w:rsidP="0033413F">
      <w:pPr>
        <w:pStyle w:val="HTMLPreformatted"/>
        <w:rPr>
          <w:color w:val="000000"/>
        </w:rPr>
      </w:pPr>
      <w:r w:rsidRPr="006461AF">
        <w:rPr>
          <w:color w:val="000000"/>
        </w:rPr>
        <w:t xml:space="preserve">    -routeAlignKeepAlign</w:t>
      </w:r>
    </w:p>
    <w:p w:rsidR="0033413F" w:rsidRPr="006461AF" w:rsidRDefault="0033413F" w:rsidP="0033413F">
      <w:pPr>
        <w:pStyle w:val="HTMLPreformatted"/>
        <w:rPr>
          <w:color w:val="000000"/>
        </w:rPr>
      </w:pPr>
    </w:p>
    <w:p w:rsidR="0033413F" w:rsidRDefault="00DC68B0" w:rsidP="0033413F">
      <w:pPr>
        <w:pStyle w:val="HTMLPreformatted"/>
        <w:rPr>
          <w:color w:val="000000"/>
        </w:rPr>
      </w:pPr>
      <w:r>
        <w:rPr>
          <w:color w:val="000000"/>
        </w:rPr>
        <w:t>Only route alignment related arguments listed above.</w:t>
      </w:r>
    </w:p>
    <w:p w:rsidR="00DC68B0" w:rsidRDefault="00DC68B0" w:rsidP="0033413F">
      <w:pPr>
        <w:pStyle w:val="HTMLPreformatted"/>
        <w:rPr>
          <w:color w:val="000000"/>
        </w:rPr>
      </w:pPr>
    </w:p>
    <w:p w:rsidR="0033413F" w:rsidRDefault="0033413F" w:rsidP="0033413F">
      <w:pPr>
        <w:pStyle w:val="HTMLPreformatted"/>
        <w:rPr>
          <w:color w:val="000000"/>
        </w:rPr>
      </w:pPr>
    </w:p>
    <w:p w:rsidR="0033413F" w:rsidRDefault="0033413F" w:rsidP="0033413F">
      <w:pPr>
        <w:pStyle w:val="CmdHeader"/>
      </w:pPr>
      <w:r>
        <w:t>Description</w:t>
      </w:r>
    </w:p>
    <w:p w:rsidR="0033413F" w:rsidRPr="00C44C1A" w:rsidRDefault="0033413F" w:rsidP="0033413F">
      <w:pPr>
        <w:rPr>
          <w:rFonts w:cstheme="minorHAnsi"/>
          <w:color w:val="000000"/>
        </w:rPr>
      </w:pPr>
      <w:r w:rsidRPr="00C44C1A">
        <w:rPr>
          <w:rFonts w:cstheme="minorHAnsi"/>
          <w:color w:val="000000"/>
        </w:rPr>
        <w:t xml:space="preserve">This is a user level command to get </w:t>
      </w:r>
      <w:r>
        <w:rPr>
          <w:rFonts w:cstheme="minorHAnsi"/>
          <w:color w:val="000000"/>
        </w:rPr>
        <w:t>route</w:t>
      </w:r>
      <w:r w:rsidRPr="00C44C1A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alignment</w:t>
      </w:r>
      <w:r w:rsidRPr="00C44C1A">
        <w:rPr>
          <w:rFonts w:cstheme="minorHAnsi"/>
          <w:color w:val="000000"/>
        </w:rPr>
        <w:t xml:space="preserve"> constraints. Constraints are dumped to the file specified by user. Currently this is a hidden command.</w:t>
      </w:r>
    </w:p>
    <w:p w:rsidR="0033413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</w:p>
    <w:p w:rsidR="0033413F" w:rsidRDefault="0033413F" w:rsidP="0033413F">
      <w:pPr>
        <w:pStyle w:val="CmdHeader"/>
      </w:pPr>
      <w:r>
        <w:t>Arguments</w:t>
      </w:r>
    </w:p>
    <w:tbl>
      <w:tblPr>
        <w:tblStyle w:val="TableContemporary"/>
        <w:tblW w:w="8748" w:type="dxa"/>
        <w:tblLayout w:type="fixed"/>
        <w:tblLook w:val="01E0" w:firstRow="1" w:lastRow="1" w:firstColumn="1" w:lastColumn="1" w:noHBand="0" w:noVBand="0"/>
      </w:tblPr>
      <w:tblGrid>
        <w:gridCol w:w="2358"/>
        <w:gridCol w:w="990"/>
        <w:gridCol w:w="1170"/>
        <w:gridCol w:w="1260"/>
        <w:gridCol w:w="2970"/>
      </w:tblGrid>
      <w:tr w:rsidR="0033413F" w:rsidTr="00DC6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8" w:type="dxa"/>
            <w:tcBorders>
              <w:bottom w:val="single" w:sz="18" w:space="0" w:color="FFFFFF"/>
              <w:right w:val="single" w:sz="18" w:space="0" w:color="FFFFFF"/>
            </w:tcBorders>
          </w:tcPr>
          <w:p w:rsidR="0033413F" w:rsidRPr="00441620" w:rsidRDefault="0033413F" w:rsidP="00A268BF">
            <w:r w:rsidRPr="00441620">
              <w:t>Name</w:t>
            </w:r>
          </w:p>
        </w:tc>
        <w:tc>
          <w:tcPr>
            <w:tcW w:w="99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441620" w:rsidRDefault="0033413F" w:rsidP="00A268BF">
            <w:r w:rsidRPr="00441620">
              <w:t>Type</w:t>
            </w:r>
          </w:p>
        </w:tc>
        <w:tc>
          <w:tcPr>
            <w:tcW w:w="117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441620" w:rsidRDefault="0033413F" w:rsidP="00A268BF">
            <w:r w:rsidRPr="00441620">
              <w:t>Optional</w:t>
            </w:r>
          </w:p>
        </w:tc>
        <w:tc>
          <w:tcPr>
            <w:tcW w:w="126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441620" w:rsidRDefault="0033413F" w:rsidP="00A268BF">
            <w:r w:rsidRPr="00441620">
              <w:t>Default</w:t>
            </w:r>
          </w:p>
        </w:tc>
        <w:tc>
          <w:tcPr>
            <w:tcW w:w="2970" w:type="dxa"/>
            <w:tcBorders>
              <w:left w:val="single" w:sz="18" w:space="0" w:color="FFFFFF"/>
              <w:bottom w:val="single" w:sz="18" w:space="0" w:color="FFFFFF"/>
            </w:tcBorders>
          </w:tcPr>
          <w:p w:rsidR="0033413F" w:rsidRPr="00441620" w:rsidRDefault="0033413F" w:rsidP="00A268BF">
            <w:r w:rsidRPr="00441620">
              <w:t>Description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molCellId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Int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No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NA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molCell cellId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symBondFileName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airDevSymBonds.tcl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file name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bBox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{point point}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When specified, symmetry extraction done for the specified bBox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noRouteAlign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7C42B7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Bool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When set route alignment constraints not generated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route</w:t>
            </w:r>
            <w:r w:rsidR="00A268BF">
              <w:rPr>
                <w:rFonts w:cstheme="minorHAnsi"/>
              </w:rPr>
              <w:t>Align</w:t>
            </w:r>
            <w:r>
              <w:rPr>
                <w:rFonts w:cstheme="minorHAnsi"/>
              </w:rPr>
              <w:t>T</w:t>
            </w:r>
            <w:r w:rsidRPr="00A0589F">
              <w:rPr>
                <w:rFonts w:cstheme="minorHAnsi"/>
              </w:rPr>
              <w:t>olerance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 xml:space="preserve">Distance in user units (UU). This is used to create </w:t>
            </w:r>
            <w:r w:rsidR="00A268BF">
              <w:rPr>
                <w:rFonts w:cstheme="minorHAnsi"/>
                <w:color w:val="000000"/>
              </w:rPr>
              <w:t>alignment</w:t>
            </w:r>
            <w:r w:rsidRPr="00A0589F">
              <w:rPr>
                <w:rFonts w:cstheme="minorHAnsi"/>
                <w:color w:val="000000"/>
              </w:rPr>
              <w:t xml:space="preserve"> constraints for </w:t>
            </w:r>
            <w:r>
              <w:rPr>
                <w:rFonts w:cstheme="minorHAnsi"/>
                <w:color w:val="000000"/>
              </w:rPr>
              <w:t>shapes</w:t>
            </w:r>
            <w:r w:rsidRPr="00A0589F">
              <w:rPr>
                <w:rFonts w:cstheme="minorHAnsi"/>
                <w:color w:val="000000"/>
              </w:rPr>
              <w:t xml:space="preserve"> which are not exactly </w:t>
            </w:r>
            <w:r w:rsidR="00A268BF">
              <w:rPr>
                <w:rFonts w:cstheme="minorHAnsi"/>
                <w:color w:val="000000"/>
              </w:rPr>
              <w:t>aligned</w:t>
            </w:r>
          </w:p>
        </w:tc>
      </w:tr>
      <w:tr w:rsidR="0033413F" w:rsidTr="00DC6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route</w:t>
            </w:r>
            <w:r w:rsidR="00A268BF">
              <w:rPr>
                <w:rFonts w:cstheme="minorHAnsi"/>
              </w:rPr>
              <w:t>Alignment</w:t>
            </w:r>
            <w:r>
              <w:rPr>
                <w:rFonts w:cstheme="minorHAnsi"/>
              </w:rPr>
              <w:t>F</w:t>
            </w:r>
            <w:r w:rsidRPr="00A0589F">
              <w:rPr>
                <w:rFonts w:cstheme="minorHAnsi"/>
              </w:rPr>
              <w:t>orce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Float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A0589F">
              <w:rPr>
                <w:rFonts w:cstheme="minorHAnsi"/>
              </w:rPr>
              <w:t>00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Force value to be used for soft bonds. For the special value of “-1”, all bonds are created hard</w:t>
            </w:r>
          </w:p>
        </w:tc>
      </w:tr>
      <w:tr w:rsidR="0033413F" w:rsidTr="00DC6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8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route</w:t>
            </w:r>
            <w:r w:rsidR="00A268BF">
              <w:rPr>
                <w:rFonts w:cstheme="minorHAnsi"/>
              </w:rPr>
              <w:t>Align</w:t>
            </w:r>
            <w:r>
              <w:rPr>
                <w:rFonts w:cstheme="minorHAnsi"/>
              </w:rPr>
              <w:t>KeepAlign</w:t>
            </w:r>
          </w:p>
        </w:tc>
        <w:tc>
          <w:tcPr>
            <w:tcW w:w="9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7C42B7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Bool</w:t>
            </w:r>
          </w:p>
        </w:tc>
        <w:tc>
          <w:tcPr>
            <w:tcW w:w="11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1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9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33413F" w:rsidRPr="00A0589F" w:rsidRDefault="0033413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??</w:t>
            </w:r>
          </w:p>
        </w:tc>
      </w:tr>
    </w:tbl>
    <w:p w:rsidR="0033413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</w:p>
    <w:p w:rsidR="00CC3B5A" w:rsidRDefault="00CC3B5A" w:rsidP="0033413F">
      <w:pPr>
        <w:rPr>
          <w:rFonts w:ascii="Courier New" w:hAnsi="Courier New" w:cs="Courier New"/>
          <w:color w:val="000000"/>
          <w:sz w:val="20"/>
          <w:szCs w:val="20"/>
        </w:rPr>
      </w:pPr>
    </w:p>
    <w:p w:rsidR="0033413F" w:rsidRDefault="0033413F" w:rsidP="0033413F">
      <w:pPr>
        <w:pStyle w:val="CmdHeader"/>
      </w:pPr>
      <w:r>
        <w:t>Sample Output</w:t>
      </w:r>
    </w:p>
    <w:p w:rsidR="00CC3B5A" w:rsidRPr="00CC3B5A" w:rsidRDefault="00CC3B5A" w:rsidP="00CC3B5A"/>
    <w:p w:rsidR="0033413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gen devSymBonds 3 –symBondFileName sample.tcl –tolerance 0.1 –routeSymmetryTolerance 0.1</w:t>
      </w:r>
    </w:p>
    <w:p w:rsidR="0033413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sample.tcl</w:t>
      </w:r>
    </w:p>
    <w:p w:rsidR="0033413F" w:rsidRPr="00C51EF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&lt;libName/cellName/ViewName&gt;</w:t>
      </w:r>
    </w:p>
    <w:p w:rsidR="00B47468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alx add constrain</w:t>
      </w:r>
      <w:r w:rsidR="00B4746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t alignment 8 { 635 634 } -dir x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-keep_aligned </w:t>
      </w:r>
    </w:p>
    <w:p w:rsidR="007C42B7" w:rsidRPr="007C42B7" w:rsidRDefault="00B47468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="007C42B7"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-line both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="007C42B7"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-note auto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Align</w:t>
      </w:r>
      <w:r w:rsidR="007C42B7"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WireV_M1_0.690_L:0.375_R:0.785</w:t>
      </w:r>
    </w:p>
    <w:p w:rsidR="00B47468" w:rsidRDefault="00B47468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B47468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alx add constraint alignment 8 { 637 635 </w:t>
      </w:r>
      <w:r w:rsidR="00B4746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} -dir x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-keep_aligned</w:t>
      </w:r>
    </w:p>
    <w:p w:rsidR="007C42B7" w:rsidRP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-line left</w:t>
      </w:r>
      <w:r w:rsidR="00B4746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-note auto</w:t>
      </w:r>
      <w:r w:rsidR="00B4746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Align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WireV_M1_0.690_L:0.370</w:t>
      </w:r>
    </w:p>
    <w:p w:rsidR="0033413F" w:rsidRDefault="0033413F" w:rsidP="0033413F">
      <w:pPr>
        <w:rPr>
          <w:rFonts w:ascii="Courier New" w:hAnsi="Courier New" w:cs="Courier New"/>
          <w:color w:val="000000"/>
          <w:sz w:val="20"/>
          <w:szCs w:val="20"/>
        </w:rPr>
      </w:pPr>
    </w:p>
    <w:p w:rsidR="0033413F" w:rsidRPr="00357BBE" w:rsidRDefault="0033413F" w:rsidP="0033413F">
      <w:p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 xml:space="preserve">Above output shows 2 </w:t>
      </w:r>
      <w:r>
        <w:rPr>
          <w:rFonts w:cstheme="minorHAnsi"/>
          <w:color w:val="000000"/>
        </w:rPr>
        <w:t xml:space="preserve">route </w:t>
      </w:r>
      <w:r w:rsidR="00B47468">
        <w:rPr>
          <w:rFonts w:cstheme="minorHAnsi"/>
          <w:color w:val="000000"/>
        </w:rPr>
        <w:t>alignment</w:t>
      </w:r>
      <w:r w:rsidRPr="00357BBE">
        <w:rPr>
          <w:rFonts w:cstheme="minorHAnsi"/>
          <w:color w:val="000000"/>
        </w:rPr>
        <w:t xml:space="preserve"> constraints</w:t>
      </w:r>
      <w:r w:rsidR="00B47468">
        <w:rPr>
          <w:rFonts w:cstheme="minorHAnsi"/>
          <w:color w:val="000000"/>
        </w:rPr>
        <w:t>:</w:t>
      </w:r>
    </w:p>
    <w:p w:rsidR="0033413F" w:rsidRPr="00357BBE" w:rsidRDefault="0033413F" w:rsidP="0033413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First one i</w:t>
      </w:r>
      <w:r w:rsidR="00B47468">
        <w:rPr>
          <w:rFonts w:cstheme="minorHAnsi"/>
          <w:color w:val="000000"/>
        </w:rPr>
        <w:t>s a hard constraint, capturing 2</w:t>
      </w:r>
      <w:r w:rsidRPr="00357BBE">
        <w:rPr>
          <w:rFonts w:cstheme="minorHAnsi"/>
          <w:color w:val="000000"/>
        </w:rPr>
        <w:t xml:space="preserve"> objects</w:t>
      </w:r>
    </w:p>
    <w:p w:rsidR="0033413F" w:rsidRDefault="0033413F" w:rsidP="0033413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dir “x” implies direction of gate is in vertical direction</w:t>
      </w:r>
      <w:r w:rsidR="00DC68B0">
        <w:rPr>
          <w:rFonts w:cstheme="minorHAnsi"/>
          <w:color w:val="000000"/>
        </w:rPr>
        <w:t>.</w:t>
      </w:r>
    </w:p>
    <w:p w:rsidR="00DC68B0" w:rsidRDefault="00DC68B0" w:rsidP="0033413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Second one has only bottom edge aligned.</w:t>
      </w:r>
    </w:p>
    <w:p w:rsidR="00B47468" w:rsidRDefault="00B47468" w:rsidP="0033413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-line &lt;type&gt;</w:t>
      </w:r>
      <w:r>
        <w:rPr>
          <w:rFonts w:cstheme="minorHAnsi"/>
          <w:color w:val="000000"/>
        </w:rPr>
        <w:t xml:space="preserve"> tells which edges are aligned</w:t>
      </w:r>
      <w:r w:rsidR="00DC68B0">
        <w:rPr>
          <w:rFonts w:cstheme="minorHAnsi"/>
          <w:color w:val="000000"/>
        </w:rPr>
        <w:t>.</w:t>
      </w:r>
    </w:p>
    <w:p w:rsidR="00B47468" w:rsidRDefault="00B47468" w:rsidP="00B4746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both</w:t>
      </w:r>
      <w:r>
        <w:rPr>
          <w:rFonts w:cstheme="minorHAnsi"/>
          <w:color w:val="000000"/>
        </w:rPr>
        <w:t xml:space="preserve"> when both edges aligned</w:t>
      </w:r>
      <w:r w:rsidR="00DC68B0">
        <w:rPr>
          <w:rFonts w:cstheme="minorHAnsi"/>
          <w:color w:val="000000"/>
        </w:rPr>
        <w:t>.</w:t>
      </w:r>
    </w:p>
    <w:p w:rsidR="00B47468" w:rsidRDefault="00B47468" w:rsidP="00B4746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left</w:t>
      </w:r>
      <w:r>
        <w:rPr>
          <w:rFonts w:cstheme="minorHAnsi"/>
          <w:color w:val="000000"/>
        </w:rPr>
        <w:t xml:space="preserve"> when bottom edge only aligned for shapes symmetrical about y axis</w:t>
      </w:r>
      <w:r w:rsidR="00DC68B0">
        <w:rPr>
          <w:rFonts w:cstheme="minorHAnsi"/>
          <w:color w:val="000000"/>
        </w:rPr>
        <w:t>.</w:t>
      </w:r>
    </w:p>
    <w:p w:rsidR="00B47468" w:rsidRPr="00357BBE" w:rsidRDefault="00B47468" w:rsidP="00B47468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B47468">
        <w:rPr>
          <w:rFonts w:ascii="Courier New" w:hAnsi="Courier New" w:cs="Courier New"/>
          <w:color w:val="000000"/>
          <w:sz w:val="20"/>
          <w:szCs w:val="20"/>
        </w:rPr>
        <w:t>right</w:t>
      </w:r>
      <w:r>
        <w:rPr>
          <w:rFonts w:cstheme="minorHAnsi"/>
          <w:color w:val="000000"/>
        </w:rPr>
        <w:t xml:space="preserve"> when top edge only aligned for shapes symmetrical about y axis</w:t>
      </w:r>
      <w:r w:rsidR="00DC68B0">
        <w:rPr>
          <w:rFonts w:cstheme="minorHAnsi"/>
          <w:color w:val="000000"/>
        </w:rPr>
        <w:t>.</w:t>
      </w:r>
    </w:p>
    <w:p w:rsidR="0033413F" w:rsidRPr="00357BBE" w:rsidRDefault="00DC68B0" w:rsidP="0033413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DC68B0">
        <w:rPr>
          <w:rFonts w:ascii="Courier New" w:hAnsi="Courier New" w:cs="Courier New"/>
          <w:color w:val="000000"/>
          <w:sz w:val="20"/>
          <w:szCs w:val="20"/>
        </w:rPr>
        <w:t>note</w:t>
      </w:r>
      <w:r w:rsidR="0033413F" w:rsidRPr="00357BBE">
        <w:rPr>
          <w:rFonts w:cstheme="minorHAnsi"/>
          <w:color w:val="000000"/>
        </w:rPr>
        <w:t xml:space="preserve"> field has additional constraint information. It following syntax</w:t>
      </w:r>
      <w:r w:rsidR="0033413F">
        <w:rPr>
          <w:rFonts w:cstheme="minorHAnsi"/>
          <w:color w:val="000000"/>
        </w:rPr>
        <w:t>:</w:t>
      </w:r>
    </w:p>
    <w:p w:rsidR="0033413F" w:rsidRPr="00357BBE" w:rsidRDefault="0033413F" w:rsidP="0033413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7BBE">
        <w:rPr>
          <w:rFonts w:ascii="Courier New" w:hAnsi="Courier New" w:cs="Courier New"/>
          <w:color w:val="000000"/>
          <w:sz w:val="20"/>
          <w:szCs w:val="20"/>
        </w:rPr>
        <w:t>auto</w:t>
      </w:r>
      <w:r w:rsidR="00B47468">
        <w:rPr>
          <w:rFonts w:ascii="Courier New" w:hAnsi="Courier New" w:cs="Courier New"/>
          <w:color w:val="000000"/>
          <w:sz w:val="20"/>
          <w:szCs w:val="20"/>
        </w:rPr>
        <w:t>AlignWire</w:t>
      </w:r>
      <w:r w:rsidRPr="00357BBE">
        <w:rPr>
          <w:rFonts w:ascii="Courier New" w:hAnsi="Courier New" w:cs="Courier New"/>
          <w:color w:val="000000"/>
          <w:sz w:val="20"/>
          <w:szCs w:val="20"/>
        </w:rPr>
        <w:t>&lt;VorH&gt;&lt;</w:t>
      </w:r>
      <w:r w:rsidR="00283F7C">
        <w:rPr>
          <w:rFonts w:ascii="Courier New" w:hAnsi="Courier New" w:cs="Courier New"/>
          <w:color w:val="000000"/>
          <w:sz w:val="20"/>
          <w:szCs w:val="20"/>
        </w:rPr>
        <w:t>metalLayerName</w:t>
      </w:r>
      <w:r w:rsidRPr="00357BBE">
        <w:rPr>
          <w:rFonts w:ascii="Courier New" w:hAnsi="Courier New" w:cs="Courier New"/>
          <w:color w:val="000000"/>
          <w:sz w:val="20"/>
          <w:szCs w:val="20"/>
        </w:rPr>
        <w:t>&gt;_&lt;axis&gt;</w:t>
      </w:r>
      <w:r w:rsidR="00283F7C">
        <w:rPr>
          <w:rFonts w:ascii="Courier New" w:hAnsi="Courier New" w:cs="Courier New"/>
          <w:color w:val="000000"/>
          <w:sz w:val="20"/>
          <w:szCs w:val="20"/>
        </w:rPr>
        <w:t>_L:&lt;lEdge&gt;_R:&lt;rEdge&gt;</w:t>
      </w:r>
    </w:p>
    <w:p w:rsidR="00283F7C" w:rsidRPr="00357BBE" w:rsidRDefault="00283F7C" w:rsidP="00283F7C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V</w:t>
      </w:r>
      <w:r w:rsidRPr="00357BBE">
        <w:rPr>
          <w:rFonts w:cstheme="minorHAnsi"/>
          <w:color w:val="000000"/>
        </w:rPr>
        <w:t xml:space="preserve"> indicates vertical group, this can also be </w:t>
      </w:r>
    </w:p>
    <w:p w:rsidR="00283F7C" w:rsidRPr="00357BBE" w:rsidRDefault="00283F7C" w:rsidP="00283F7C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H</w:t>
      </w:r>
      <w:r w:rsidRPr="00357BBE">
        <w:rPr>
          <w:rFonts w:cstheme="minorHAnsi"/>
          <w:color w:val="000000"/>
        </w:rPr>
        <w:t xml:space="preserve"> for horizontal group</w:t>
      </w:r>
      <w:r>
        <w:rPr>
          <w:rFonts w:cstheme="minorHAnsi"/>
          <w:color w:val="000000"/>
        </w:rPr>
        <w:t>.</w:t>
      </w:r>
    </w:p>
    <w:p w:rsidR="00283F7C" w:rsidRPr="00357BBE" w:rsidRDefault="00283F7C" w:rsidP="00283F7C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metalLayerNam</w:t>
      </w:r>
      <w:r w:rsidRPr="007C42B7">
        <w:rPr>
          <w:rFonts w:cstheme="minorHAnsi"/>
          <w:color w:val="000000"/>
        </w:rPr>
        <w:t xml:space="preserve">e </w:t>
      </w:r>
      <w:r>
        <w:rPr>
          <w:rFonts w:cstheme="minorHAnsi"/>
          <w:color w:val="000000"/>
        </w:rPr>
        <w:t>is the name of metal layer as described in technology.</w:t>
      </w:r>
    </w:p>
    <w:p w:rsidR="0033413F" w:rsidRPr="00357BBE" w:rsidRDefault="00283F7C" w:rsidP="00283F7C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axis</w:t>
      </w:r>
      <w:r w:rsidRPr="00357BBE">
        <w:rPr>
          <w:rFonts w:cstheme="minorHAnsi"/>
          <w:color w:val="000000"/>
        </w:rPr>
        <w:t xml:space="preserve"> is the physical coordinate of median axis in UU. For soft sym</w:t>
      </w:r>
      <w:r>
        <w:rPr>
          <w:rFonts w:cstheme="minorHAnsi"/>
          <w:color w:val="000000"/>
        </w:rPr>
        <w:t>metry bonds this can be a range.</w:t>
      </w:r>
      <w:r w:rsidR="0033413F" w:rsidRPr="00357BBE">
        <w:rPr>
          <w:rFonts w:cstheme="minorHAnsi"/>
          <w:color w:val="000000"/>
        </w:rPr>
        <w:t xml:space="preserve"> </w:t>
      </w:r>
    </w:p>
    <w:p w:rsidR="0033413F" w:rsidRDefault="00283F7C" w:rsidP="0033413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lEdge</w:t>
      </w:r>
      <w:r>
        <w:rPr>
          <w:rFonts w:cstheme="minorHAnsi"/>
          <w:color w:val="000000"/>
        </w:rPr>
        <w:t xml:space="preserve"> is the left edge coordinate.</w:t>
      </w:r>
    </w:p>
    <w:p w:rsidR="00283F7C" w:rsidRDefault="00283F7C" w:rsidP="0033413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283F7C">
        <w:rPr>
          <w:rFonts w:ascii="Courier New" w:hAnsi="Courier New" w:cs="Courier New"/>
          <w:color w:val="000000"/>
          <w:sz w:val="20"/>
          <w:szCs w:val="20"/>
        </w:rPr>
        <w:t>rEdge</w:t>
      </w:r>
      <w:r>
        <w:rPr>
          <w:rFonts w:cstheme="minorHAnsi"/>
          <w:color w:val="000000"/>
        </w:rPr>
        <w:t xml:space="preserve"> is the right edge coordinate.</w:t>
      </w:r>
    </w:p>
    <w:p w:rsidR="00A268BF" w:rsidRDefault="00A268BF" w:rsidP="00A268BF">
      <w:pPr>
        <w:rPr>
          <w:rFonts w:cstheme="minorHAnsi"/>
          <w:color w:val="000000"/>
        </w:rPr>
      </w:pPr>
    </w:p>
    <w:p w:rsidR="00DC68B0" w:rsidRDefault="00DC68B0" w:rsidP="00A268BF">
      <w:pPr>
        <w:rPr>
          <w:rFonts w:cstheme="minorHAnsi"/>
          <w:color w:val="000000"/>
        </w:rPr>
      </w:pPr>
    </w:p>
    <w:p w:rsidR="00DC68B0" w:rsidRDefault="00DC68B0" w:rsidP="00A268BF">
      <w:pPr>
        <w:rPr>
          <w:rFonts w:cstheme="minorHAnsi"/>
          <w:color w:val="000000"/>
        </w:rPr>
      </w:pPr>
    </w:p>
    <w:p w:rsidR="00DC68B0" w:rsidRDefault="00DC68B0" w:rsidP="00A268BF">
      <w:pPr>
        <w:rPr>
          <w:rFonts w:cstheme="minorHAnsi"/>
          <w:color w:val="000000"/>
        </w:rPr>
      </w:pPr>
    </w:p>
    <w:p w:rsidR="00A268BF" w:rsidRDefault="00A268BF" w:rsidP="00A268BF">
      <w:pPr>
        <w:pStyle w:val="Heading2"/>
      </w:pPr>
      <w:bookmarkStart w:id="72" w:name="_Toc353546985"/>
      <w:r>
        <w:lastRenderedPageBreak/>
        <w:t>Abstract Device Symmetry</w:t>
      </w:r>
      <w:bookmarkEnd w:id="72"/>
    </w:p>
    <w:p w:rsidR="00A268BF" w:rsidRDefault="00A268BF" w:rsidP="00A268BF"/>
    <w:p w:rsidR="00A268BF" w:rsidRPr="004842FE" w:rsidRDefault="00A268BF" w:rsidP="00A268BF">
      <w:pPr>
        <w:pStyle w:val="CmdHeader"/>
      </w:pPr>
      <w:r w:rsidRPr="00C44C1A">
        <w:t>Synopsis</w:t>
      </w:r>
    </w:p>
    <w:p w:rsidR="00A268BF" w:rsidRPr="00C44C1A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gen abs</w:t>
      </w:r>
      <w:r w:rsidRPr="00C44C1A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ymBonds &lt;molCellId&gt; [alx gen abs</w:t>
      </w:r>
      <w:r w:rsidRPr="00C44C1A">
        <w:rPr>
          <w:rFonts w:ascii="Courier New" w:hAnsi="Courier New" w:cs="Courier New"/>
          <w:color w:val="000000"/>
          <w:sz w:val="20"/>
          <w:szCs w:val="20"/>
        </w:rPr>
        <w:t>SymBonds options]</w:t>
      </w:r>
    </w:p>
    <w:p w:rsidR="00A268BF" w:rsidRPr="00C44C1A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alx gen abs</w:t>
      </w:r>
      <w:r w:rsidRPr="00C44C1A">
        <w:rPr>
          <w:rFonts w:ascii="Courier New" w:hAnsi="Courier New" w:cs="Courier New"/>
          <w:color w:val="000000"/>
          <w:sz w:val="20"/>
          <w:szCs w:val="20"/>
        </w:rPr>
        <w:t>SymBonds options:</w:t>
      </w:r>
    </w:p>
    <w:p w:rsidR="00A268BF" w:rsidRPr="00C44C1A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 w:rsidRPr="00C44C1A">
        <w:rPr>
          <w:rFonts w:ascii="Courier New" w:hAnsi="Courier New" w:cs="Courier New"/>
          <w:color w:val="000000"/>
          <w:sz w:val="20"/>
          <w:szCs w:val="20"/>
        </w:rPr>
        <w:t>    -symBondFileName &lt;string&gt; (default: air</w:t>
      </w:r>
      <w:r>
        <w:rPr>
          <w:rFonts w:ascii="Courier New" w:hAnsi="Courier New" w:cs="Courier New"/>
          <w:color w:val="000000"/>
          <w:sz w:val="20"/>
          <w:szCs w:val="20"/>
        </w:rPr>
        <w:t>Abs</w:t>
      </w:r>
      <w:r w:rsidRPr="00C44C1A">
        <w:rPr>
          <w:rFonts w:ascii="Courier New" w:hAnsi="Courier New" w:cs="Courier New"/>
          <w:color w:val="000000"/>
          <w:sz w:val="20"/>
          <w:szCs w:val="20"/>
        </w:rPr>
        <w:t>SymBonds.tcl)</w:t>
      </w:r>
    </w:p>
    <w:p w:rsidR="00A268BF" w:rsidRDefault="00A268BF" w:rsidP="00A268BF">
      <w:pPr>
        <w:pStyle w:val="HTMLPreformatted"/>
        <w:rPr>
          <w:color w:val="000000"/>
        </w:rPr>
      </w:pPr>
    </w:p>
    <w:p w:rsidR="00A268BF" w:rsidRDefault="00A268BF" w:rsidP="00A268BF">
      <w:pPr>
        <w:pStyle w:val="HTMLPreformatted"/>
        <w:rPr>
          <w:color w:val="000000"/>
        </w:rPr>
      </w:pPr>
    </w:p>
    <w:p w:rsidR="00A268BF" w:rsidRDefault="00A268BF" w:rsidP="00A268BF">
      <w:pPr>
        <w:pStyle w:val="CmdHeader"/>
      </w:pPr>
      <w:r>
        <w:t>Description</w:t>
      </w:r>
    </w:p>
    <w:p w:rsidR="00A268BF" w:rsidRPr="00C44C1A" w:rsidRDefault="00A268BF" w:rsidP="00A268BF">
      <w:pPr>
        <w:rPr>
          <w:rFonts w:cstheme="minorHAnsi"/>
          <w:color w:val="000000"/>
        </w:rPr>
      </w:pPr>
      <w:r w:rsidRPr="00C44C1A">
        <w:rPr>
          <w:rFonts w:cstheme="minorHAnsi"/>
          <w:color w:val="000000"/>
        </w:rPr>
        <w:t>This is a user level command to get device symmetry constraints. Constraints are dumped to the file specified by user. Currently this is a hidden command.</w:t>
      </w:r>
    </w:p>
    <w:p w:rsidR="00A268B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</w:p>
    <w:p w:rsidR="00A268BF" w:rsidRDefault="00A268BF" w:rsidP="00A268BF">
      <w:pPr>
        <w:pStyle w:val="CmdHeader"/>
      </w:pPr>
      <w:r>
        <w:t>Arguments</w:t>
      </w:r>
    </w:p>
    <w:tbl>
      <w:tblPr>
        <w:tblStyle w:val="TableContemporary"/>
        <w:tblW w:w="8748" w:type="dxa"/>
        <w:tblLook w:val="01E0" w:firstRow="1" w:lastRow="1" w:firstColumn="1" w:lastColumn="1" w:noHBand="0" w:noVBand="0"/>
      </w:tblPr>
      <w:tblGrid>
        <w:gridCol w:w="2041"/>
        <w:gridCol w:w="1360"/>
        <w:gridCol w:w="1137"/>
        <w:gridCol w:w="2140"/>
        <w:gridCol w:w="2070"/>
      </w:tblGrid>
      <w:tr w:rsidR="00A268BF" w:rsidTr="00A26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1" w:type="dxa"/>
            <w:tcBorders>
              <w:bottom w:val="single" w:sz="18" w:space="0" w:color="FFFFFF"/>
              <w:right w:val="single" w:sz="18" w:space="0" w:color="FFFFFF"/>
            </w:tcBorders>
          </w:tcPr>
          <w:p w:rsidR="00A268BF" w:rsidRPr="00441620" w:rsidRDefault="00A268BF" w:rsidP="00A268BF">
            <w:r w:rsidRPr="00441620">
              <w:t>Name</w:t>
            </w:r>
          </w:p>
        </w:tc>
        <w:tc>
          <w:tcPr>
            <w:tcW w:w="136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441620" w:rsidRDefault="00A268BF" w:rsidP="00A268BF">
            <w:r w:rsidRPr="00441620">
              <w:t>Type</w:t>
            </w:r>
          </w:p>
        </w:tc>
        <w:tc>
          <w:tcPr>
            <w:tcW w:w="1137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441620" w:rsidRDefault="00A268BF" w:rsidP="00A268BF">
            <w:r w:rsidRPr="00441620">
              <w:t>Optional</w:t>
            </w:r>
          </w:p>
        </w:tc>
        <w:tc>
          <w:tcPr>
            <w:tcW w:w="2140" w:type="dxa"/>
            <w:tcBorders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441620" w:rsidRDefault="00A268BF" w:rsidP="00A268BF">
            <w:r w:rsidRPr="00441620">
              <w:t>Default</w:t>
            </w:r>
          </w:p>
        </w:tc>
        <w:tc>
          <w:tcPr>
            <w:tcW w:w="2070" w:type="dxa"/>
            <w:tcBorders>
              <w:left w:val="single" w:sz="18" w:space="0" w:color="FFFFFF"/>
              <w:bottom w:val="single" w:sz="18" w:space="0" w:color="FFFFFF"/>
            </w:tcBorders>
          </w:tcPr>
          <w:p w:rsidR="00A268BF" w:rsidRPr="00441620" w:rsidRDefault="00A268BF" w:rsidP="00A268BF">
            <w:r w:rsidRPr="00441620">
              <w:t>Description</w:t>
            </w:r>
          </w:p>
        </w:tc>
      </w:tr>
      <w:tr w:rsidR="00A268BF" w:rsidTr="00A26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  <w:color w:val="000000"/>
              </w:rPr>
              <w:t>molCellId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Int</w:t>
            </w:r>
          </w:p>
        </w:tc>
        <w:tc>
          <w:tcPr>
            <w:tcW w:w="1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No</w:t>
            </w:r>
          </w:p>
        </w:tc>
        <w:tc>
          <w:tcPr>
            <w:tcW w:w="2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NA</w:t>
            </w:r>
          </w:p>
        </w:tc>
        <w:tc>
          <w:tcPr>
            <w:tcW w:w="20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 w:rsidRPr="00A0589F">
              <w:rPr>
                <w:rFonts w:cstheme="minorHAnsi"/>
              </w:rPr>
              <w:t>molCell cellId</w:t>
            </w:r>
          </w:p>
        </w:tc>
      </w:tr>
      <w:tr w:rsidR="00A268BF" w:rsidTr="00A268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symBondFileName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13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airAbsSymBonds.tcl</w:t>
            </w:r>
          </w:p>
        </w:tc>
        <w:tc>
          <w:tcPr>
            <w:tcW w:w="20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</w:tcPr>
          <w:p w:rsidR="00A268BF" w:rsidRPr="00A0589F" w:rsidRDefault="00A268BF" w:rsidP="00A268B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file name</w:t>
            </w:r>
          </w:p>
        </w:tc>
      </w:tr>
    </w:tbl>
    <w:p w:rsidR="00A268B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</w:p>
    <w:p w:rsidR="00A268BF" w:rsidRDefault="00A268BF" w:rsidP="00A268BF">
      <w:pPr>
        <w:pStyle w:val="CmdHeader"/>
      </w:pPr>
      <w:r>
        <w:t>Sample Output</w:t>
      </w:r>
    </w:p>
    <w:p w:rsidR="007C42B7" w:rsidRPr="007C42B7" w:rsidRDefault="007C42B7" w:rsidP="007C42B7"/>
    <w:p w:rsidR="00A268B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alx gen absSymBonds 3 –symBondFileName sample.tcl</w:t>
      </w:r>
    </w:p>
    <w:p w:rsidR="00A268B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cat sample.tcl</w:t>
      </w:r>
    </w:p>
    <w:p w:rsidR="00A268BF" w:rsidRPr="00C51EF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&lt;libName/cellName/ViewName&gt;</w:t>
      </w:r>
    </w:p>
    <w:p w:rsidR="00A268BF" w:rsidRPr="00C51EF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  <w:r w:rsidRPr="00C51EFF">
        <w:rPr>
          <w:rFonts w:ascii="Courier New" w:hAnsi="Courier New" w:cs="Courier New"/>
          <w:color w:val="000000"/>
          <w:sz w:val="20"/>
          <w:szCs w:val="20"/>
        </w:rPr>
        <w:t># Device Symmetry Bonds</w:t>
      </w:r>
    </w:p>
    <w:p w:rsid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alx add constraint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ymmetry 3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 41194 41191 41192 41204 41208 41210 } </w:t>
      </w:r>
    </w:p>
    <w:p w:rsidR="007C42B7" w:rsidRP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-dir 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-keep_aligned -note autoSymAbstractH</w:t>
      </w:r>
    </w:p>
    <w:p w:rsid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alx add constraint symmetry 3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{ 41169 41170 } -dir x -keep_aligned </w:t>
      </w:r>
    </w:p>
    <w:p w:rsidR="007C42B7" w:rsidRPr="007C42B7" w:rsidRDefault="007C42B7" w:rsidP="007C4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–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7C42B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autoSymAbstractV</w:t>
      </w:r>
    </w:p>
    <w:p w:rsidR="00A268BF" w:rsidRDefault="00A268BF" w:rsidP="00A268BF">
      <w:pPr>
        <w:rPr>
          <w:rFonts w:ascii="Courier New" w:hAnsi="Courier New" w:cs="Courier New"/>
          <w:color w:val="000000"/>
          <w:sz w:val="20"/>
          <w:szCs w:val="20"/>
        </w:rPr>
      </w:pPr>
    </w:p>
    <w:p w:rsidR="00A268BF" w:rsidRPr="00357BBE" w:rsidRDefault="00A268BF" w:rsidP="00A268BF">
      <w:p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Above output shows 2 symmetry constraints</w:t>
      </w:r>
    </w:p>
    <w:p w:rsidR="00A268BF" w:rsidRPr="00357BBE" w:rsidRDefault="00A268BF" w:rsidP="00A268B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 xml:space="preserve">First one </w:t>
      </w:r>
      <w:r w:rsidR="007C42B7">
        <w:rPr>
          <w:rFonts w:cstheme="minorHAnsi"/>
          <w:color w:val="000000"/>
        </w:rPr>
        <w:t>is a group of 6</w:t>
      </w:r>
      <w:r w:rsidRPr="00357BBE">
        <w:rPr>
          <w:rFonts w:cstheme="minorHAnsi"/>
          <w:color w:val="000000"/>
        </w:rPr>
        <w:t xml:space="preserve"> objects</w:t>
      </w:r>
      <w:r w:rsidR="007C42B7">
        <w:rPr>
          <w:rFonts w:cstheme="minorHAnsi"/>
          <w:color w:val="000000"/>
        </w:rPr>
        <w:t xml:space="preserve"> symmetrical about y axis.</w:t>
      </w:r>
    </w:p>
    <w:p w:rsidR="00A268BF" w:rsidRPr="00357BBE" w:rsidRDefault="007C42B7" w:rsidP="00A268B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Second group has 2 objects symmetrical about x axis.</w:t>
      </w:r>
    </w:p>
    <w:p w:rsidR="00A268BF" w:rsidRPr="00357BBE" w:rsidRDefault="00DC68B0" w:rsidP="00A268BF">
      <w:pPr>
        <w:pStyle w:val="ListParagraph"/>
        <w:numPr>
          <w:ilvl w:val="0"/>
          <w:numId w:val="15"/>
        </w:num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r w:rsidR="00A268BF" w:rsidRPr="00DC68B0">
        <w:rPr>
          <w:rFonts w:ascii="Courier New" w:hAnsi="Courier New" w:cs="Courier New"/>
          <w:color w:val="000000"/>
          <w:sz w:val="20"/>
          <w:szCs w:val="20"/>
        </w:rPr>
        <w:t>ote</w:t>
      </w:r>
      <w:r w:rsidR="00A268BF" w:rsidRPr="00357BBE">
        <w:rPr>
          <w:rFonts w:cstheme="minorHAnsi"/>
          <w:color w:val="000000"/>
        </w:rPr>
        <w:t xml:space="preserve"> field has additional constraint information. It following syntax</w:t>
      </w:r>
      <w:r w:rsidR="00A268BF">
        <w:rPr>
          <w:rFonts w:cstheme="minorHAnsi"/>
          <w:color w:val="000000"/>
        </w:rPr>
        <w:t>:</w:t>
      </w:r>
    </w:p>
    <w:p w:rsidR="00A268BF" w:rsidRPr="00357BBE" w:rsidRDefault="00A268BF" w:rsidP="00A268B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357BBE">
        <w:rPr>
          <w:rFonts w:ascii="Courier New" w:hAnsi="Courier New" w:cs="Courier New"/>
          <w:color w:val="000000"/>
          <w:sz w:val="20"/>
          <w:szCs w:val="20"/>
        </w:rPr>
        <w:t>autoSym</w:t>
      </w:r>
      <w:r w:rsidR="007C42B7">
        <w:rPr>
          <w:rFonts w:ascii="Courier New" w:hAnsi="Courier New" w:cs="Courier New"/>
          <w:color w:val="000000"/>
          <w:sz w:val="20"/>
          <w:szCs w:val="20"/>
        </w:rPr>
        <w:t>Abstract</w:t>
      </w:r>
      <w:r w:rsidRPr="00357BBE">
        <w:rPr>
          <w:rFonts w:ascii="Courier New" w:hAnsi="Courier New" w:cs="Courier New"/>
          <w:color w:val="000000"/>
          <w:sz w:val="20"/>
          <w:szCs w:val="20"/>
        </w:rPr>
        <w:t>&lt;VorH&gt;</w:t>
      </w:r>
    </w:p>
    <w:p w:rsidR="00A268BF" w:rsidRPr="00357BBE" w:rsidRDefault="00A268BF" w:rsidP="00A268B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 xml:space="preserve">V indicates vertical group, this can also be </w:t>
      </w:r>
    </w:p>
    <w:p w:rsidR="00A268BF" w:rsidRDefault="00A268BF" w:rsidP="00A268BF">
      <w:pPr>
        <w:pStyle w:val="ListParagraph"/>
        <w:numPr>
          <w:ilvl w:val="0"/>
          <w:numId w:val="16"/>
        </w:numPr>
        <w:rPr>
          <w:rFonts w:cstheme="minorHAnsi"/>
          <w:color w:val="000000"/>
        </w:rPr>
      </w:pPr>
      <w:r w:rsidRPr="00357BBE">
        <w:rPr>
          <w:rFonts w:cstheme="minorHAnsi"/>
          <w:color w:val="000000"/>
        </w:rPr>
        <w:t>H for horizontal group</w:t>
      </w:r>
    </w:p>
    <w:p w:rsidR="007A697B" w:rsidRDefault="007A697B" w:rsidP="00FC0468">
      <w:pPr>
        <w:pStyle w:val="Heading1"/>
      </w:pPr>
      <w:bookmarkStart w:id="73" w:name="_Toc353546986"/>
      <w:r>
        <w:lastRenderedPageBreak/>
        <w:t>Future enhancements</w:t>
      </w:r>
      <w:bookmarkEnd w:id="73"/>
      <w:r>
        <w:t xml:space="preserve"> </w:t>
      </w:r>
    </w:p>
    <w:p w:rsidR="007A697B" w:rsidRDefault="00357BBE" w:rsidP="008B56B8">
      <w:pPr>
        <w:pStyle w:val="ListParagraph"/>
        <w:numPr>
          <w:ilvl w:val="0"/>
          <w:numId w:val="17"/>
        </w:numPr>
      </w:pPr>
      <w:r>
        <w:t>Sizing information from output is to be corroborated before constraint generation</w:t>
      </w:r>
      <w:r w:rsidR="007A697B" w:rsidRPr="00626BFB">
        <w:t>.</w:t>
      </w:r>
    </w:p>
    <w:p w:rsidR="00357BBE" w:rsidRDefault="00357BBE" w:rsidP="008B56B8">
      <w:pPr>
        <w:pStyle w:val="ListParagraph"/>
        <w:numPr>
          <w:ilvl w:val="0"/>
          <w:numId w:val="17"/>
        </w:numPr>
      </w:pPr>
      <w:r>
        <w:t>Basic bond generation inplace of high level user constraints.</w:t>
      </w:r>
    </w:p>
    <w:p w:rsidR="00357BBE" w:rsidRDefault="00357BBE" w:rsidP="008B56B8">
      <w:pPr>
        <w:pStyle w:val="ListParagraph"/>
        <w:numPr>
          <w:ilvl w:val="0"/>
          <w:numId w:val="17"/>
        </w:numPr>
      </w:pPr>
      <w:r>
        <w:t>bBox argument to be removed. For all shapes, parent cell chain information to be used.</w:t>
      </w:r>
    </w:p>
    <w:p w:rsidR="000A6B6F" w:rsidRDefault="000A6B6F" w:rsidP="008B56B8">
      <w:pPr>
        <w:pStyle w:val="ListParagraph"/>
        <w:numPr>
          <w:ilvl w:val="0"/>
          <w:numId w:val="17"/>
        </w:numPr>
      </w:pPr>
      <w:r>
        <w:t>Use of device bBox edge instead of median axis for symmetry computation? Ex for wire routes, constraints can be generated only for inside edges.</w:t>
      </w:r>
    </w:p>
    <w:p w:rsidR="00341FD9" w:rsidRDefault="00341FD9" w:rsidP="008B56B8">
      <w:pPr>
        <w:pStyle w:val="ListParagraph"/>
        <w:numPr>
          <w:ilvl w:val="0"/>
          <w:numId w:val="17"/>
        </w:numPr>
      </w:pPr>
      <w:r>
        <w:t>Usage of soft symmetry, soft alignment constraints to maintain relative device positions.</w:t>
      </w:r>
    </w:p>
    <w:p w:rsidR="00341FD9" w:rsidRDefault="00341FD9" w:rsidP="008B56B8">
      <w:pPr>
        <w:pStyle w:val="ListParagraph"/>
        <w:numPr>
          <w:ilvl w:val="0"/>
          <w:numId w:val="17"/>
        </w:numPr>
      </w:pPr>
      <w:r>
        <w:t>Support for “Instance” symmetry.</w:t>
      </w:r>
    </w:p>
    <w:p w:rsidR="00C60BAF" w:rsidRDefault="00C60BAF" w:rsidP="008B56B8">
      <w:pPr>
        <w:pStyle w:val="ListParagraph"/>
        <w:numPr>
          <w:ilvl w:val="0"/>
          <w:numId w:val="17"/>
        </w:numPr>
      </w:pPr>
      <w:r>
        <w:t>Currently a hidden command.</w:t>
      </w:r>
    </w:p>
    <w:p w:rsidR="00357BBE" w:rsidRDefault="00357BBE" w:rsidP="008B56B8">
      <w:pPr>
        <w:pStyle w:val="ListParagraph"/>
        <w:numPr>
          <w:ilvl w:val="0"/>
          <w:numId w:val="17"/>
        </w:numPr>
      </w:pPr>
      <w:r>
        <w:t>Additional alignment commands?</w:t>
      </w:r>
    </w:p>
    <w:p w:rsidR="00357BBE" w:rsidRDefault="00357BBE" w:rsidP="008B56B8">
      <w:pPr>
        <w:pStyle w:val="ListParagraph"/>
        <w:numPr>
          <w:ilvl w:val="0"/>
          <w:numId w:val="17"/>
        </w:numPr>
      </w:pPr>
      <w:r>
        <w:t>Symmetry extraction to be moved to input instead of molCell?</w:t>
      </w:r>
    </w:p>
    <w:p w:rsidR="00357BBE" w:rsidRDefault="00357BBE" w:rsidP="008B56B8">
      <w:pPr>
        <w:pStyle w:val="ListParagraph"/>
        <w:numPr>
          <w:ilvl w:val="0"/>
          <w:numId w:val="17"/>
        </w:numPr>
      </w:pPr>
      <w:r>
        <w:t>Auto feeding of bonds?</w:t>
      </w:r>
    </w:p>
    <w:p w:rsidR="00A07BBC" w:rsidRDefault="00A07BBC" w:rsidP="008B56B8">
      <w:pPr>
        <w:pStyle w:val="ListParagraph"/>
        <w:numPr>
          <w:ilvl w:val="0"/>
          <w:numId w:val="17"/>
        </w:numPr>
        <w:rPr>
          <w:ins w:id="74" w:author="chughj" w:date="2013-04-16T15:51:00Z"/>
        </w:rPr>
      </w:pPr>
      <w:r>
        <w:t>Tolerance support for Abstract devices.</w:t>
      </w:r>
    </w:p>
    <w:p w:rsidR="00F1447C" w:rsidRDefault="00F1447C">
      <w:pPr>
        <w:pStyle w:val="ListParagraph"/>
        <w:numPr>
          <w:ilvl w:val="1"/>
          <w:numId w:val="17"/>
        </w:numPr>
        <w:rPr>
          <w:ins w:id="75" w:author="chughj" w:date="2013-04-16T15:52:00Z"/>
        </w:rPr>
        <w:pPrChange w:id="76" w:author="chughj" w:date="2013-04-16T15:51:00Z">
          <w:pPr>
            <w:pStyle w:val="ListParagraph"/>
            <w:numPr>
              <w:numId w:val="17"/>
            </w:numPr>
            <w:ind w:hanging="360"/>
          </w:pPr>
        </w:pPrChange>
      </w:pPr>
      <w:ins w:id="77" w:author="chughj" w:date="2013-04-16T15:51:00Z">
        <w:r>
          <w:t>We should probably increase the priority of this one. Blocks are often off by a grid unit or two.</w:t>
        </w:r>
      </w:ins>
    </w:p>
    <w:p w:rsidR="00F1447C" w:rsidRDefault="00F1447C">
      <w:pPr>
        <w:pStyle w:val="ListParagraph"/>
        <w:numPr>
          <w:ilvl w:val="1"/>
          <w:numId w:val="17"/>
        </w:numPr>
        <w:pPrChange w:id="78" w:author="chughj" w:date="2013-04-16T15:51:00Z">
          <w:pPr>
            <w:pStyle w:val="ListParagraph"/>
            <w:numPr>
              <w:numId w:val="17"/>
            </w:numPr>
            <w:ind w:hanging="360"/>
          </w:pPr>
        </w:pPrChange>
      </w:pPr>
      <w:ins w:id="79" w:author="chughj" w:date="2013-04-16T15:52:00Z">
        <w:r>
          <w:t>Btw, we have not tested starc with abstract dev symmetry feature.</w:t>
        </w:r>
      </w:ins>
      <w:ins w:id="80" w:author="chughj" w:date="2013-04-16T15:53:00Z">
        <w:r>
          <w:t xml:space="preserve"> Currently we are using custom bonds to achieve the abs symmetry.</w:t>
        </w:r>
      </w:ins>
      <w:ins w:id="81" w:author="chughj" w:date="2013-04-16T15:52:00Z">
        <w:r>
          <w:t xml:space="preserve"> This should be part of the test pla</w:t>
        </w:r>
      </w:ins>
      <w:ins w:id="82" w:author="chughj" w:date="2013-04-16T15:53:00Z">
        <w:r>
          <w:t>n if time permits.</w:t>
        </w:r>
      </w:ins>
    </w:p>
    <w:p w:rsidR="007A182F" w:rsidRDefault="007A182F" w:rsidP="008B56B8">
      <w:pPr>
        <w:pStyle w:val="ListParagraph"/>
        <w:numPr>
          <w:ilvl w:val="0"/>
          <w:numId w:val="17"/>
        </w:numPr>
      </w:pPr>
      <w:r>
        <w:t>Resizing information usage for abstract devices.</w:t>
      </w:r>
    </w:p>
    <w:p w:rsidR="00C60BAF" w:rsidRPr="00626BFB" w:rsidRDefault="00C60BAF" w:rsidP="00C60BAF">
      <w:pPr>
        <w:pStyle w:val="ListParagraph"/>
      </w:pPr>
    </w:p>
    <w:p w:rsidR="007A697B" w:rsidRDefault="007A697B" w:rsidP="00FC0468">
      <w:pPr>
        <w:pStyle w:val="Heading1"/>
      </w:pPr>
      <w:bookmarkStart w:id="83" w:name="_Toc353546987"/>
      <w:r>
        <w:t>Questions and Answers</w:t>
      </w:r>
      <w:bookmarkEnd w:id="83"/>
    </w:p>
    <w:p w:rsidR="007A697B" w:rsidRDefault="007A697B" w:rsidP="007A697B">
      <w:r w:rsidRPr="00626BFB">
        <w:t>This section contains pertinent questions and answers encountered during the development of the specifications or during tool implementation.</w:t>
      </w:r>
    </w:p>
    <w:p w:rsidR="000A6B6F" w:rsidRPr="007A697B" w:rsidRDefault="000A6B6F" w:rsidP="007A697B"/>
    <w:p w:rsidR="007A697B" w:rsidRDefault="007A697B" w:rsidP="000A6B6F">
      <w:pPr>
        <w:pStyle w:val="Heading1"/>
      </w:pPr>
      <w:bookmarkStart w:id="84" w:name="_Toc282523390"/>
      <w:bookmarkStart w:id="85" w:name="_Toc353546988"/>
      <w:r w:rsidRPr="000A6B6F">
        <w:t>Dependencies</w:t>
      </w:r>
      <w:r w:rsidRPr="00626BFB">
        <w:t>, assumptions, risks</w:t>
      </w:r>
      <w:bookmarkEnd w:id="84"/>
      <w:bookmarkEnd w:id="85"/>
    </w:p>
    <w:p w:rsidR="00C60BAF" w:rsidRDefault="00C60BAF" w:rsidP="008B56B8">
      <w:pPr>
        <w:pStyle w:val="ListParagraph"/>
        <w:numPr>
          <w:ilvl w:val="0"/>
          <w:numId w:val="18"/>
        </w:numPr>
      </w:pPr>
      <w:r>
        <w:t>Uses ALX derived layer dev_mos</w:t>
      </w:r>
      <w:bookmarkEnd w:id="68"/>
      <w:bookmarkEnd w:id="69"/>
      <w:bookmarkEnd w:id="70"/>
      <w:r w:rsidR="005D6F28">
        <w:t>.</w:t>
      </w:r>
    </w:p>
    <w:p w:rsidR="005D6F28" w:rsidRDefault="005D6F28" w:rsidP="008B56B8">
      <w:pPr>
        <w:pStyle w:val="ListParagraph"/>
        <w:numPr>
          <w:ilvl w:val="0"/>
          <w:numId w:val="18"/>
        </w:numPr>
      </w:pPr>
      <w:r>
        <w:t>The constituent shapes of dev_mos are at times not</w:t>
      </w:r>
      <w:r w:rsidR="000A6B6F">
        <w:t xml:space="preserve"> symmetrical themselves.</w:t>
      </w:r>
    </w:p>
    <w:p w:rsidR="00006E08" w:rsidRDefault="00006E08" w:rsidP="008B56B8">
      <w:pPr>
        <w:pStyle w:val="ListParagraph"/>
        <w:numPr>
          <w:ilvl w:val="0"/>
          <w:numId w:val="18"/>
        </w:numPr>
      </w:pPr>
      <w:r>
        <w:t>For device symmetry, constraints are generated only for OD shapes. Fingers are attached to diffusion by other bonds. Their symmetry hence is dependent on these other bonds.</w:t>
      </w:r>
    </w:p>
    <w:p w:rsidR="00A801E1" w:rsidRDefault="00A801E1" w:rsidP="008B56B8">
      <w:pPr>
        <w:pStyle w:val="ListParagraph"/>
        <w:numPr>
          <w:ilvl w:val="0"/>
          <w:numId w:val="18"/>
        </w:numPr>
      </w:pPr>
      <w:r>
        <w:t>N or P type device distinction based on NDIFF, PDIFF</w:t>
      </w:r>
      <w:r w:rsidR="00341FD9">
        <w:t xml:space="preserve"> layer</w:t>
      </w:r>
      <w:r>
        <w:t xml:space="preserve"> usage in design.</w:t>
      </w:r>
    </w:p>
    <w:p w:rsidR="00A07BBC" w:rsidRDefault="00A07BBC" w:rsidP="008B56B8">
      <w:pPr>
        <w:pStyle w:val="ListParagraph"/>
        <w:numPr>
          <w:ilvl w:val="0"/>
          <w:numId w:val="18"/>
        </w:numPr>
      </w:pPr>
      <w:r>
        <w:t>For abstract device symmetry, instance master information is not used, hence instances of same size but different masters not distinguished.</w:t>
      </w:r>
    </w:p>
    <w:p w:rsidR="00A07BBC" w:rsidRDefault="00A07BBC" w:rsidP="008B56B8">
      <w:pPr>
        <w:pStyle w:val="ListParagraph"/>
        <w:numPr>
          <w:ilvl w:val="0"/>
          <w:numId w:val="18"/>
        </w:numPr>
      </w:pPr>
      <w:r>
        <w:t>For abstract device symmetry, instance transformation information is not used. Hence constraints generated for non reflective blocks also.</w:t>
      </w:r>
    </w:p>
    <w:sectPr w:rsidR="00A07BBC" w:rsidSect="00250943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92" w:rsidRDefault="008C3492">
      <w:r>
        <w:separator/>
      </w:r>
    </w:p>
  </w:endnote>
  <w:endnote w:type="continuationSeparator" w:id="0">
    <w:p w:rsidR="008C3492" w:rsidRDefault="008C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00F" w:rsidRPr="00FD7D31" w:rsidRDefault="00A1700F">
    <w:pPr>
      <w:pStyle w:val="Footer"/>
      <w:rPr>
        <w:sz w:val="16"/>
        <w:szCs w:val="16"/>
      </w:rPr>
    </w:pPr>
    <w:r>
      <w:rPr>
        <w:sz w:val="16"/>
        <w:szCs w:val="16"/>
      </w:rPr>
      <w:t xml:space="preserve">Synopsys </w:t>
    </w:r>
    <w:r w:rsidRPr="00FD7D31">
      <w:rPr>
        <w:sz w:val="16"/>
        <w:szCs w:val="16"/>
      </w:rPr>
      <w:t>Confidential</w:t>
    </w:r>
    <w:r w:rsidRPr="00FD7D31">
      <w:rPr>
        <w:sz w:val="16"/>
        <w:szCs w:val="16"/>
      </w:rPr>
      <w:tab/>
      <w:t xml:space="preserve">Page </w:t>
    </w:r>
    <w:r w:rsidRPr="00FD7D31">
      <w:rPr>
        <w:sz w:val="16"/>
        <w:szCs w:val="16"/>
      </w:rPr>
      <w:fldChar w:fldCharType="begin"/>
    </w:r>
    <w:r w:rsidRPr="00FD7D31">
      <w:rPr>
        <w:sz w:val="16"/>
        <w:szCs w:val="16"/>
      </w:rPr>
      <w:instrText xml:space="preserve"> PAGE </w:instrText>
    </w:r>
    <w:r w:rsidRPr="00FD7D31">
      <w:rPr>
        <w:sz w:val="16"/>
        <w:szCs w:val="16"/>
      </w:rPr>
      <w:fldChar w:fldCharType="separate"/>
    </w:r>
    <w:r w:rsidR="0093505B">
      <w:rPr>
        <w:noProof/>
        <w:sz w:val="16"/>
        <w:szCs w:val="16"/>
      </w:rPr>
      <w:t>1</w:t>
    </w:r>
    <w:r w:rsidRPr="00FD7D31">
      <w:rPr>
        <w:sz w:val="16"/>
        <w:szCs w:val="16"/>
      </w:rPr>
      <w:fldChar w:fldCharType="end"/>
    </w:r>
    <w:r w:rsidRPr="00FD7D31">
      <w:rPr>
        <w:sz w:val="16"/>
        <w:szCs w:val="16"/>
      </w:rPr>
      <w:t xml:space="preserve"> of </w:t>
    </w:r>
    <w:r w:rsidRPr="00FD7D31">
      <w:rPr>
        <w:sz w:val="16"/>
        <w:szCs w:val="16"/>
      </w:rPr>
      <w:fldChar w:fldCharType="begin"/>
    </w:r>
    <w:r w:rsidRPr="00FD7D31">
      <w:rPr>
        <w:sz w:val="16"/>
        <w:szCs w:val="16"/>
      </w:rPr>
      <w:instrText xml:space="preserve"> NUMPAGES </w:instrText>
    </w:r>
    <w:r w:rsidRPr="00FD7D31">
      <w:rPr>
        <w:sz w:val="16"/>
        <w:szCs w:val="16"/>
      </w:rPr>
      <w:fldChar w:fldCharType="separate"/>
    </w:r>
    <w:r w:rsidR="0093505B">
      <w:rPr>
        <w:noProof/>
        <w:sz w:val="16"/>
        <w:szCs w:val="16"/>
      </w:rPr>
      <w:t>29</w:t>
    </w:r>
    <w:r w:rsidRPr="00FD7D31">
      <w:rPr>
        <w:sz w:val="16"/>
        <w:szCs w:val="16"/>
      </w:rPr>
      <w:fldChar w:fldCharType="end"/>
    </w:r>
    <w:r w:rsidRPr="00FD7D31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ins w:id="86" w:author="synopsys" w:date="2013-04-17T11:28:00Z">
      <w:r w:rsidR="0093505B">
        <w:rPr>
          <w:noProof/>
          <w:sz w:val="16"/>
          <w:szCs w:val="16"/>
        </w:rPr>
        <w:t>4/16/2013 6:53 PM</w:t>
      </w:r>
    </w:ins>
    <w:del w:id="87" w:author="synopsys" w:date="2013-04-17T11:28:00Z">
      <w:r w:rsidDel="0093505B">
        <w:rPr>
          <w:noProof/>
          <w:sz w:val="16"/>
          <w:szCs w:val="16"/>
        </w:rPr>
        <w:delText>4/12/2013 3:59 AM</w:delText>
      </w:r>
    </w:del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92" w:rsidRDefault="008C3492">
      <w:r>
        <w:separator/>
      </w:r>
    </w:p>
  </w:footnote>
  <w:footnote w:type="continuationSeparator" w:id="0">
    <w:p w:rsidR="008C3492" w:rsidRDefault="008C3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00F" w:rsidRPr="00FD7D31" w:rsidRDefault="008C3492" w:rsidP="009456CD">
    <w:pPr>
      <w:pStyle w:val="Header"/>
      <w:rPr>
        <w:sz w:val="16"/>
        <w:szCs w:val="16"/>
      </w:rPr>
    </w:pPr>
    <w:r>
      <w:fldChar w:fldCharType="begin"/>
    </w:r>
    <w:r>
      <w:instrText xml:space="preserve"> AUTHOR   \* MERGEFORMAT </w:instrText>
    </w:r>
    <w:r>
      <w:fldChar w:fldCharType="separate"/>
    </w:r>
    <w:r w:rsidR="00A1700F">
      <w:rPr>
        <w:noProof/>
        <w:sz w:val="16"/>
        <w:szCs w:val="16"/>
      </w:rPr>
      <w:t>Mohit Mehra</w:t>
    </w:r>
    <w:r>
      <w:rPr>
        <w:noProof/>
        <w:sz w:val="16"/>
        <w:szCs w:val="16"/>
      </w:rPr>
      <w:fldChar w:fldCharType="end"/>
    </w:r>
    <w:r w:rsidR="00A1700F" w:rsidRPr="00FD7D31">
      <w:rPr>
        <w:sz w:val="16"/>
        <w:szCs w:val="16"/>
      </w:rPr>
      <w:tab/>
    </w:r>
    <w:r w:rsidR="00A1700F">
      <w:rPr>
        <w:sz w:val="16"/>
        <w:szCs w:val="16"/>
      </w:rPr>
      <w:t>ALX Symmetry</w:t>
    </w:r>
    <w:r>
      <w:fldChar w:fldCharType="begin"/>
    </w:r>
    <w:r>
      <w:instrText xml:space="preserve"> TITLE   \* MERGEFORMAT </w:instrText>
    </w:r>
    <w:r>
      <w:fldChar w:fldCharType="separate"/>
    </w:r>
    <w:r w:rsidR="00A1700F">
      <w:rPr>
        <w:sz w:val="16"/>
        <w:szCs w:val="16"/>
      </w:rPr>
      <w:t xml:space="preserve"> Functional Specification </w:t>
    </w:r>
    <w:r>
      <w:rPr>
        <w:sz w:val="16"/>
        <w:szCs w:val="16"/>
      </w:rPr>
      <w:fldChar w:fldCharType="end"/>
    </w:r>
    <w:r w:rsidR="00A1700F">
      <w:rPr>
        <w:sz w:val="16"/>
        <w:szCs w:val="16"/>
      </w:rPr>
      <w:tab/>
      <w:t xml:space="preserve">Version </w:t>
    </w:r>
    <w:r>
      <w:fldChar w:fldCharType="begin"/>
    </w:r>
    <w:r>
      <w:instrText xml:space="preserve"> REVNUM   \* MERGEFORMAT </w:instrText>
    </w:r>
    <w:r>
      <w:fldChar w:fldCharType="separate"/>
    </w:r>
    <w:r w:rsidR="00A1700F">
      <w:rPr>
        <w:noProof/>
        <w:sz w:val="16"/>
        <w:szCs w:val="16"/>
      </w:rPr>
      <w:t>1</w:t>
    </w:r>
    <w:r>
      <w:rPr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A08"/>
    <w:multiLevelType w:val="hybridMultilevel"/>
    <w:tmpl w:val="5CC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6861"/>
    <w:multiLevelType w:val="hybridMultilevel"/>
    <w:tmpl w:val="4D32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47A22"/>
    <w:multiLevelType w:val="hybridMultilevel"/>
    <w:tmpl w:val="56B2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F2480"/>
    <w:multiLevelType w:val="hybridMultilevel"/>
    <w:tmpl w:val="E3F8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C5708"/>
    <w:multiLevelType w:val="hybridMultilevel"/>
    <w:tmpl w:val="33E8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028BD"/>
    <w:multiLevelType w:val="multilevel"/>
    <w:tmpl w:val="E06888C8"/>
    <w:styleLink w:val="Outlin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DC86318"/>
    <w:multiLevelType w:val="hybridMultilevel"/>
    <w:tmpl w:val="EA52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20372"/>
    <w:multiLevelType w:val="hybridMultilevel"/>
    <w:tmpl w:val="D2A0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8128E"/>
    <w:multiLevelType w:val="hybridMultilevel"/>
    <w:tmpl w:val="2EB6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2051A"/>
    <w:multiLevelType w:val="hybridMultilevel"/>
    <w:tmpl w:val="B2C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41A11"/>
    <w:multiLevelType w:val="hybridMultilevel"/>
    <w:tmpl w:val="7EEC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70B6D"/>
    <w:multiLevelType w:val="hybridMultilevel"/>
    <w:tmpl w:val="2B0E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33F0A"/>
    <w:multiLevelType w:val="multilevel"/>
    <w:tmpl w:val="4F84EE8E"/>
    <w:styleLink w:val="Styl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5D3D5A"/>
    <w:multiLevelType w:val="hybridMultilevel"/>
    <w:tmpl w:val="B6CA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86FB3"/>
    <w:multiLevelType w:val="hybridMultilevel"/>
    <w:tmpl w:val="FB1E4D60"/>
    <w:lvl w:ilvl="0" w:tplc="ED683542">
      <w:start w:val="25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1C107C"/>
    <w:multiLevelType w:val="hybridMultilevel"/>
    <w:tmpl w:val="64D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0693A"/>
    <w:multiLevelType w:val="hybridMultilevel"/>
    <w:tmpl w:val="61C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36F9F"/>
    <w:multiLevelType w:val="hybridMultilevel"/>
    <w:tmpl w:val="07AA8638"/>
    <w:lvl w:ilvl="0" w:tplc="3828B7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C5559"/>
    <w:multiLevelType w:val="multilevel"/>
    <w:tmpl w:val="E83A7F96"/>
    <w:lvl w:ilvl="0">
      <w:numFmt w:val="decimal"/>
      <w:pStyle w:val="Heading1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7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9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16"/>
        </w:tabs>
        <w:ind w:left="5256" w:hanging="1440"/>
      </w:pPr>
      <w:rPr>
        <w:rFonts w:hint="default"/>
      </w:rPr>
    </w:lvl>
  </w:abstractNum>
  <w:abstractNum w:abstractNumId="19">
    <w:nsid w:val="771D71E4"/>
    <w:multiLevelType w:val="multilevel"/>
    <w:tmpl w:val="AADC36E6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4626FD"/>
    <w:multiLevelType w:val="hybridMultilevel"/>
    <w:tmpl w:val="FA6C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51792"/>
    <w:multiLevelType w:val="hybridMultilevel"/>
    <w:tmpl w:val="C8F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5E58C7"/>
    <w:multiLevelType w:val="hybridMultilevel"/>
    <w:tmpl w:val="06A6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773DC"/>
    <w:multiLevelType w:val="hybridMultilevel"/>
    <w:tmpl w:val="FAEC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19"/>
  </w:num>
  <w:num w:numId="5">
    <w:abstractNumId w:val="5"/>
  </w:num>
  <w:num w:numId="6">
    <w:abstractNumId w:val="23"/>
  </w:num>
  <w:num w:numId="7">
    <w:abstractNumId w:val="9"/>
  </w:num>
  <w:num w:numId="8">
    <w:abstractNumId w:val="11"/>
  </w:num>
  <w:num w:numId="9">
    <w:abstractNumId w:val="1"/>
  </w:num>
  <w:num w:numId="10">
    <w:abstractNumId w:val="20"/>
  </w:num>
  <w:num w:numId="11">
    <w:abstractNumId w:val="7"/>
  </w:num>
  <w:num w:numId="12">
    <w:abstractNumId w:val="15"/>
  </w:num>
  <w:num w:numId="13">
    <w:abstractNumId w:val="8"/>
  </w:num>
  <w:num w:numId="14">
    <w:abstractNumId w:val="0"/>
  </w:num>
  <w:num w:numId="15">
    <w:abstractNumId w:val="13"/>
  </w:num>
  <w:num w:numId="16">
    <w:abstractNumId w:val="14"/>
  </w:num>
  <w:num w:numId="17">
    <w:abstractNumId w:val="2"/>
  </w:num>
  <w:num w:numId="18">
    <w:abstractNumId w:val="21"/>
  </w:num>
  <w:num w:numId="19">
    <w:abstractNumId w:val="4"/>
  </w:num>
  <w:num w:numId="20">
    <w:abstractNumId w:val="22"/>
  </w:num>
  <w:num w:numId="21">
    <w:abstractNumId w:val="3"/>
  </w:num>
  <w:num w:numId="22">
    <w:abstractNumId w:val="6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68"/>
    <w:rsid w:val="00000167"/>
    <w:rsid w:val="00001C42"/>
    <w:rsid w:val="00002809"/>
    <w:rsid w:val="00002983"/>
    <w:rsid w:val="00005CF7"/>
    <w:rsid w:val="00005D10"/>
    <w:rsid w:val="00006488"/>
    <w:rsid w:val="00006E08"/>
    <w:rsid w:val="00007CAD"/>
    <w:rsid w:val="00010015"/>
    <w:rsid w:val="00010509"/>
    <w:rsid w:val="00010515"/>
    <w:rsid w:val="00010B75"/>
    <w:rsid w:val="00011654"/>
    <w:rsid w:val="000130FA"/>
    <w:rsid w:val="000136B4"/>
    <w:rsid w:val="00013D7D"/>
    <w:rsid w:val="0001472A"/>
    <w:rsid w:val="00014815"/>
    <w:rsid w:val="00016469"/>
    <w:rsid w:val="0001658C"/>
    <w:rsid w:val="000168B1"/>
    <w:rsid w:val="00017F5B"/>
    <w:rsid w:val="00022CBB"/>
    <w:rsid w:val="00023985"/>
    <w:rsid w:val="00024594"/>
    <w:rsid w:val="00027A91"/>
    <w:rsid w:val="00027D99"/>
    <w:rsid w:val="00032104"/>
    <w:rsid w:val="00032FD0"/>
    <w:rsid w:val="0003318E"/>
    <w:rsid w:val="0003359F"/>
    <w:rsid w:val="00033A53"/>
    <w:rsid w:val="000343E5"/>
    <w:rsid w:val="00035643"/>
    <w:rsid w:val="000357E9"/>
    <w:rsid w:val="00036C57"/>
    <w:rsid w:val="0003788F"/>
    <w:rsid w:val="00040E27"/>
    <w:rsid w:val="0004124D"/>
    <w:rsid w:val="00041F23"/>
    <w:rsid w:val="0004271A"/>
    <w:rsid w:val="00042811"/>
    <w:rsid w:val="00042B68"/>
    <w:rsid w:val="00042F32"/>
    <w:rsid w:val="00043800"/>
    <w:rsid w:val="000451EB"/>
    <w:rsid w:val="00045878"/>
    <w:rsid w:val="00047226"/>
    <w:rsid w:val="000501C3"/>
    <w:rsid w:val="000506C7"/>
    <w:rsid w:val="0005150D"/>
    <w:rsid w:val="00052D3D"/>
    <w:rsid w:val="00053C29"/>
    <w:rsid w:val="0005468E"/>
    <w:rsid w:val="00055123"/>
    <w:rsid w:val="00056CCB"/>
    <w:rsid w:val="000572FA"/>
    <w:rsid w:val="0005793B"/>
    <w:rsid w:val="000605EC"/>
    <w:rsid w:val="00060639"/>
    <w:rsid w:val="000618B1"/>
    <w:rsid w:val="000618FA"/>
    <w:rsid w:val="000622AF"/>
    <w:rsid w:val="00062844"/>
    <w:rsid w:val="00063DF4"/>
    <w:rsid w:val="0006464D"/>
    <w:rsid w:val="000664A0"/>
    <w:rsid w:val="00067370"/>
    <w:rsid w:val="00067BAD"/>
    <w:rsid w:val="00067BD8"/>
    <w:rsid w:val="00070B01"/>
    <w:rsid w:val="000715FE"/>
    <w:rsid w:val="0007245A"/>
    <w:rsid w:val="000730A6"/>
    <w:rsid w:val="00073564"/>
    <w:rsid w:val="00073FCF"/>
    <w:rsid w:val="000749F4"/>
    <w:rsid w:val="00074C1E"/>
    <w:rsid w:val="00076261"/>
    <w:rsid w:val="000768A1"/>
    <w:rsid w:val="00077B83"/>
    <w:rsid w:val="00080923"/>
    <w:rsid w:val="00081EF8"/>
    <w:rsid w:val="000821EA"/>
    <w:rsid w:val="00082318"/>
    <w:rsid w:val="000826A3"/>
    <w:rsid w:val="00084C69"/>
    <w:rsid w:val="00085CC8"/>
    <w:rsid w:val="0008740A"/>
    <w:rsid w:val="000874AB"/>
    <w:rsid w:val="00087BB6"/>
    <w:rsid w:val="00087C67"/>
    <w:rsid w:val="00090A39"/>
    <w:rsid w:val="00093688"/>
    <w:rsid w:val="00093863"/>
    <w:rsid w:val="00093C22"/>
    <w:rsid w:val="00094A4A"/>
    <w:rsid w:val="0009516C"/>
    <w:rsid w:val="000957DF"/>
    <w:rsid w:val="00097AE3"/>
    <w:rsid w:val="000A163E"/>
    <w:rsid w:val="000A20CB"/>
    <w:rsid w:val="000A48FE"/>
    <w:rsid w:val="000A4CAA"/>
    <w:rsid w:val="000A6B6F"/>
    <w:rsid w:val="000A6C60"/>
    <w:rsid w:val="000A747D"/>
    <w:rsid w:val="000A75F8"/>
    <w:rsid w:val="000B1297"/>
    <w:rsid w:val="000B13E5"/>
    <w:rsid w:val="000B1996"/>
    <w:rsid w:val="000B387E"/>
    <w:rsid w:val="000B3984"/>
    <w:rsid w:val="000B4023"/>
    <w:rsid w:val="000B57B5"/>
    <w:rsid w:val="000B7B5F"/>
    <w:rsid w:val="000C0686"/>
    <w:rsid w:val="000C15E9"/>
    <w:rsid w:val="000C364B"/>
    <w:rsid w:val="000C612E"/>
    <w:rsid w:val="000C74A8"/>
    <w:rsid w:val="000C7973"/>
    <w:rsid w:val="000D0370"/>
    <w:rsid w:val="000D242A"/>
    <w:rsid w:val="000D263A"/>
    <w:rsid w:val="000D365D"/>
    <w:rsid w:val="000D3A76"/>
    <w:rsid w:val="000D3E36"/>
    <w:rsid w:val="000D44AD"/>
    <w:rsid w:val="000D475F"/>
    <w:rsid w:val="000D4C3C"/>
    <w:rsid w:val="000D5C79"/>
    <w:rsid w:val="000D6FA4"/>
    <w:rsid w:val="000D7D8D"/>
    <w:rsid w:val="000E0D5F"/>
    <w:rsid w:val="000E1883"/>
    <w:rsid w:val="000E2012"/>
    <w:rsid w:val="000E2A8A"/>
    <w:rsid w:val="000E3EAA"/>
    <w:rsid w:val="000E4317"/>
    <w:rsid w:val="000F163F"/>
    <w:rsid w:val="000F3A52"/>
    <w:rsid w:val="000F447B"/>
    <w:rsid w:val="000F46F7"/>
    <w:rsid w:val="000F4904"/>
    <w:rsid w:val="000F4CAF"/>
    <w:rsid w:val="000F5999"/>
    <w:rsid w:val="000F5EA2"/>
    <w:rsid w:val="000F60B3"/>
    <w:rsid w:val="00102A1B"/>
    <w:rsid w:val="00104270"/>
    <w:rsid w:val="00104C0F"/>
    <w:rsid w:val="001056C7"/>
    <w:rsid w:val="00106C0B"/>
    <w:rsid w:val="00106E36"/>
    <w:rsid w:val="001102C7"/>
    <w:rsid w:val="00111BE9"/>
    <w:rsid w:val="00112547"/>
    <w:rsid w:val="00113BD5"/>
    <w:rsid w:val="001140AC"/>
    <w:rsid w:val="00115E26"/>
    <w:rsid w:val="00115EDE"/>
    <w:rsid w:val="00117615"/>
    <w:rsid w:val="001208FB"/>
    <w:rsid w:val="00121D02"/>
    <w:rsid w:val="00122372"/>
    <w:rsid w:val="0012573E"/>
    <w:rsid w:val="00125D57"/>
    <w:rsid w:val="001261EA"/>
    <w:rsid w:val="00126F10"/>
    <w:rsid w:val="00127100"/>
    <w:rsid w:val="00127657"/>
    <w:rsid w:val="00127E6C"/>
    <w:rsid w:val="0013060F"/>
    <w:rsid w:val="00130C6A"/>
    <w:rsid w:val="0013295C"/>
    <w:rsid w:val="00134A8B"/>
    <w:rsid w:val="00134C9D"/>
    <w:rsid w:val="00135230"/>
    <w:rsid w:val="0013525B"/>
    <w:rsid w:val="001355CD"/>
    <w:rsid w:val="00135F0D"/>
    <w:rsid w:val="00136E0C"/>
    <w:rsid w:val="0013784A"/>
    <w:rsid w:val="001401D7"/>
    <w:rsid w:val="0014103C"/>
    <w:rsid w:val="00141A1C"/>
    <w:rsid w:val="00141F40"/>
    <w:rsid w:val="00142433"/>
    <w:rsid w:val="00142B90"/>
    <w:rsid w:val="0014458C"/>
    <w:rsid w:val="0014515F"/>
    <w:rsid w:val="0014576C"/>
    <w:rsid w:val="00145FEC"/>
    <w:rsid w:val="0014642C"/>
    <w:rsid w:val="00150491"/>
    <w:rsid w:val="00150ABF"/>
    <w:rsid w:val="00150E5D"/>
    <w:rsid w:val="00151DD2"/>
    <w:rsid w:val="00152D59"/>
    <w:rsid w:val="00153415"/>
    <w:rsid w:val="001543F5"/>
    <w:rsid w:val="001550C9"/>
    <w:rsid w:val="0015771B"/>
    <w:rsid w:val="001600A3"/>
    <w:rsid w:val="00161A62"/>
    <w:rsid w:val="00161C56"/>
    <w:rsid w:val="00163675"/>
    <w:rsid w:val="00163852"/>
    <w:rsid w:val="00163F68"/>
    <w:rsid w:val="001643C8"/>
    <w:rsid w:val="00164776"/>
    <w:rsid w:val="00164CD0"/>
    <w:rsid w:val="00164D42"/>
    <w:rsid w:val="00165C58"/>
    <w:rsid w:val="0016671A"/>
    <w:rsid w:val="0016684E"/>
    <w:rsid w:val="00166B2C"/>
    <w:rsid w:val="00167DE9"/>
    <w:rsid w:val="00170D54"/>
    <w:rsid w:val="00170F73"/>
    <w:rsid w:val="001725C6"/>
    <w:rsid w:val="0017348C"/>
    <w:rsid w:val="00173AF6"/>
    <w:rsid w:val="0017586A"/>
    <w:rsid w:val="001761CC"/>
    <w:rsid w:val="0017696C"/>
    <w:rsid w:val="00176BE7"/>
    <w:rsid w:val="00180A16"/>
    <w:rsid w:val="00181461"/>
    <w:rsid w:val="0018388C"/>
    <w:rsid w:val="00183964"/>
    <w:rsid w:val="00183B60"/>
    <w:rsid w:val="00183D84"/>
    <w:rsid w:val="001840D4"/>
    <w:rsid w:val="00184A64"/>
    <w:rsid w:val="00185908"/>
    <w:rsid w:val="001910EC"/>
    <w:rsid w:val="0019124D"/>
    <w:rsid w:val="00191F3F"/>
    <w:rsid w:val="0019336E"/>
    <w:rsid w:val="00193476"/>
    <w:rsid w:val="0019392F"/>
    <w:rsid w:val="00193F67"/>
    <w:rsid w:val="001956D3"/>
    <w:rsid w:val="001A1986"/>
    <w:rsid w:val="001A38BF"/>
    <w:rsid w:val="001A3B01"/>
    <w:rsid w:val="001A3E68"/>
    <w:rsid w:val="001A6C1B"/>
    <w:rsid w:val="001B0BDD"/>
    <w:rsid w:val="001B1528"/>
    <w:rsid w:val="001B1AFA"/>
    <w:rsid w:val="001B1BE3"/>
    <w:rsid w:val="001B1EE6"/>
    <w:rsid w:val="001B1FFC"/>
    <w:rsid w:val="001B227F"/>
    <w:rsid w:val="001B2B81"/>
    <w:rsid w:val="001B6B0E"/>
    <w:rsid w:val="001C077C"/>
    <w:rsid w:val="001C0A43"/>
    <w:rsid w:val="001C2FF1"/>
    <w:rsid w:val="001C4354"/>
    <w:rsid w:val="001C4C70"/>
    <w:rsid w:val="001C5E05"/>
    <w:rsid w:val="001C6CC5"/>
    <w:rsid w:val="001C78AF"/>
    <w:rsid w:val="001C7B0D"/>
    <w:rsid w:val="001D3180"/>
    <w:rsid w:val="001D3A8F"/>
    <w:rsid w:val="001D4D23"/>
    <w:rsid w:val="001D4F22"/>
    <w:rsid w:val="001D4FF4"/>
    <w:rsid w:val="001D5416"/>
    <w:rsid w:val="001D63F2"/>
    <w:rsid w:val="001D6EE5"/>
    <w:rsid w:val="001D770A"/>
    <w:rsid w:val="001E0F51"/>
    <w:rsid w:val="001E2431"/>
    <w:rsid w:val="001E276E"/>
    <w:rsid w:val="001E3F89"/>
    <w:rsid w:val="001E534C"/>
    <w:rsid w:val="001E585B"/>
    <w:rsid w:val="001E72F7"/>
    <w:rsid w:val="001E74F0"/>
    <w:rsid w:val="001F0716"/>
    <w:rsid w:val="001F2AD7"/>
    <w:rsid w:val="001F30F8"/>
    <w:rsid w:val="001F41D7"/>
    <w:rsid w:val="001F42F0"/>
    <w:rsid w:val="001F5CEF"/>
    <w:rsid w:val="001F6CD0"/>
    <w:rsid w:val="001F7933"/>
    <w:rsid w:val="0020100B"/>
    <w:rsid w:val="00202900"/>
    <w:rsid w:val="002049D8"/>
    <w:rsid w:val="002051BE"/>
    <w:rsid w:val="00206078"/>
    <w:rsid w:val="00206468"/>
    <w:rsid w:val="002072CE"/>
    <w:rsid w:val="002112B8"/>
    <w:rsid w:val="0021135D"/>
    <w:rsid w:val="00212188"/>
    <w:rsid w:val="00212298"/>
    <w:rsid w:val="0021276A"/>
    <w:rsid w:val="00212873"/>
    <w:rsid w:val="00212D07"/>
    <w:rsid w:val="00212D52"/>
    <w:rsid w:val="00213594"/>
    <w:rsid w:val="00213BBC"/>
    <w:rsid w:val="00213D2E"/>
    <w:rsid w:val="00214E44"/>
    <w:rsid w:val="002159FD"/>
    <w:rsid w:val="00215AC4"/>
    <w:rsid w:val="00216F5F"/>
    <w:rsid w:val="002232A8"/>
    <w:rsid w:val="00223874"/>
    <w:rsid w:val="00225190"/>
    <w:rsid w:val="002255FC"/>
    <w:rsid w:val="00225B74"/>
    <w:rsid w:val="00225E65"/>
    <w:rsid w:val="0022732B"/>
    <w:rsid w:val="00230072"/>
    <w:rsid w:val="00230A69"/>
    <w:rsid w:val="00233D23"/>
    <w:rsid w:val="00233D2B"/>
    <w:rsid w:val="00234473"/>
    <w:rsid w:val="00236E9A"/>
    <w:rsid w:val="00240331"/>
    <w:rsid w:val="0024194C"/>
    <w:rsid w:val="00242B09"/>
    <w:rsid w:val="00243C4A"/>
    <w:rsid w:val="0024422B"/>
    <w:rsid w:val="00244BB5"/>
    <w:rsid w:val="00247478"/>
    <w:rsid w:val="002500E2"/>
    <w:rsid w:val="0025079B"/>
    <w:rsid w:val="00250943"/>
    <w:rsid w:val="0025164E"/>
    <w:rsid w:val="00251B3D"/>
    <w:rsid w:val="00252823"/>
    <w:rsid w:val="00253708"/>
    <w:rsid w:val="00255C7D"/>
    <w:rsid w:val="00256775"/>
    <w:rsid w:val="00257775"/>
    <w:rsid w:val="00257F45"/>
    <w:rsid w:val="00257FC7"/>
    <w:rsid w:val="002624B3"/>
    <w:rsid w:val="00263B3C"/>
    <w:rsid w:val="00264253"/>
    <w:rsid w:val="002670A5"/>
    <w:rsid w:val="00267BBE"/>
    <w:rsid w:val="00270035"/>
    <w:rsid w:val="00270065"/>
    <w:rsid w:val="002710FB"/>
    <w:rsid w:val="00271ACD"/>
    <w:rsid w:val="00271E66"/>
    <w:rsid w:val="0027497A"/>
    <w:rsid w:val="0027795E"/>
    <w:rsid w:val="002815C1"/>
    <w:rsid w:val="00282FEB"/>
    <w:rsid w:val="00283DB0"/>
    <w:rsid w:val="00283F7C"/>
    <w:rsid w:val="00284DD4"/>
    <w:rsid w:val="0028593B"/>
    <w:rsid w:val="0028680C"/>
    <w:rsid w:val="00286A93"/>
    <w:rsid w:val="00286C39"/>
    <w:rsid w:val="00290869"/>
    <w:rsid w:val="002911BB"/>
    <w:rsid w:val="002928D0"/>
    <w:rsid w:val="00292BBD"/>
    <w:rsid w:val="00295782"/>
    <w:rsid w:val="002957D6"/>
    <w:rsid w:val="0029783D"/>
    <w:rsid w:val="002978A4"/>
    <w:rsid w:val="00297FAE"/>
    <w:rsid w:val="002A14C5"/>
    <w:rsid w:val="002A423D"/>
    <w:rsid w:val="002A464B"/>
    <w:rsid w:val="002A5E4A"/>
    <w:rsid w:val="002A6C9F"/>
    <w:rsid w:val="002A7642"/>
    <w:rsid w:val="002B0B04"/>
    <w:rsid w:val="002B0E9B"/>
    <w:rsid w:val="002B1F33"/>
    <w:rsid w:val="002B45EF"/>
    <w:rsid w:val="002B481F"/>
    <w:rsid w:val="002B6408"/>
    <w:rsid w:val="002B6CFB"/>
    <w:rsid w:val="002B7B0C"/>
    <w:rsid w:val="002C1551"/>
    <w:rsid w:val="002C1606"/>
    <w:rsid w:val="002C1C87"/>
    <w:rsid w:val="002C1E4C"/>
    <w:rsid w:val="002C2914"/>
    <w:rsid w:val="002C2DE5"/>
    <w:rsid w:val="002C4554"/>
    <w:rsid w:val="002C4A1A"/>
    <w:rsid w:val="002C5314"/>
    <w:rsid w:val="002C536E"/>
    <w:rsid w:val="002C6BEB"/>
    <w:rsid w:val="002D21E8"/>
    <w:rsid w:val="002D351F"/>
    <w:rsid w:val="002D42A1"/>
    <w:rsid w:val="002D42C4"/>
    <w:rsid w:val="002D4C35"/>
    <w:rsid w:val="002D50FA"/>
    <w:rsid w:val="002D53AE"/>
    <w:rsid w:val="002D5935"/>
    <w:rsid w:val="002D5BC5"/>
    <w:rsid w:val="002D67AD"/>
    <w:rsid w:val="002D6856"/>
    <w:rsid w:val="002D6D0B"/>
    <w:rsid w:val="002D736D"/>
    <w:rsid w:val="002E0F65"/>
    <w:rsid w:val="002E1C47"/>
    <w:rsid w:val="002E2A55"/>
    <w:rsid w:val="002E5773"/>
    <w:rsid w:val="002E6CBD"/>
    <w:rsid w:val="002F0466"/>
    <w:rsid w:val="002F0ACA"/>
    <w:rsid w:val="002F1E5F"/>
    <w:rsid w:val="002F2347"/>
    <w:rsid w:val="002F301F"/>
    <w:rsid w:val="002F3298"/>
    <w:rsid w:val="002F4059"/>
    <w:rsid w:val="002F4D6F"/>
    <w:rsid w:val="002F4E07"/>
    <w:rsid w:val="002F5631"/>
    <w:rsid w:val="002F59A1"/>
    <w:rsid w:val="002F5CBF"/>
    <w:rsid w:val="002F5E90"/>
    <w:rsid w:val="003007D8"/>
    <w:rsid w:val="0030100B"/>
    <w:rsid w:val="0030116A"/>
    <w:rsid w:val="00301170"/>
    <w:rsid w:val="00301366"/>
    <w:rsid w:val="00301605"/>
    <w:rsid w:val="003016CE"/>
    <w:rsid w:val="003019D3"/>
    <w:rsid w:val="00301ED9"/>
    <w:rsid w:val="00301F29"/>
    <w:rsid w:val="00303266"/>
    <w:rsid w:val="0030327B"/>
    <w:rsid w:val="00303782"/>
    <w:rsid w:val="00311032"/>
    <w:rsid w:val="00313E9D"/>
    <w:rsid w:val="00315A9C"/>
    <w:rsid w:val="00315C7D"/>
    <w:rsid w:val="0031610B"/>
    <w:rsid w:val="00317273"/>
    <w:rsid w:val="00317A30"/>
    <w:rsid w:val="00317DF2"/>
    <w:rsid w:val="00317E24"/>
    <w:rsid w:val="0032320F"/>
    <w:rsid w:val="003253DE"/>
    <w:rsid w:val="00326449"/>
    <w:rsid w:val="003271A5"/>
    <w:rsid w:val="003279C3"/>
    <w:rsid w:val="00327BDC"/>
    <w:rsid w:val="003302DC"/>
    <w:rsid w:val="003313FC"/>
    <w:rsid w:val="003316B3"/>
    <w:rsid w:val="00333D87"/>
    <w:rsid w:val="0033413F"/>
    <w:rsid w:val="00335613"/>
    <w:rsid w:val="003377D1"/>
    <w:rsid w:val="00337942"/>
    <w:rsid w:val="00340A38"/>
    <w:rsid w:val="00341FD9"/>
    <w:rsid w:val="0034233A"/>
    <w:rsid w:val="00342C88"/>
    <w:rsid w:val="00342E60"/>
    <w:rsid w:val="00343E95"/>
    <w:rsid w:val="0034497C"/>
    <w:rsid w:val="0034595B"/>
    <w:rsid w:val="00346992"/>
    <w:rsid w:val="003478C1"/>
    <w:rsid w:val="00350A8C"/>
    <w:rsid w:val="00350FAB"/>
    <w:rsid w:val="0035105A"/>
    <w:rsid w:val="003556A0"/>
    <w:rsid w:val="003557B6"/>
    <w:rsid w:val="00355DEF"/>
    <w:rsid w:val="003562CC"/>
    <w:rsid w:val="00356EF7"/>
    <w:rsid w:val="00356F20"/>
    <w:rsid w:val="00357BBE"/>
    <w:rsid w:val="0036017B"/>
    <w:rsid w:val="00361516"/>
    <w:rsid w:val="00361E5A"/>
    <w:rsid w:val="0036207C"/>
    <w:rsid w:val="0036341E"/>
    <w:rsid w:val="003634C9"/>
    <w:rsid w:val="00364472"/>
    <w:rsid w:val="00364B72"/>
    <w:rsid w:val="00364F99"/>
    <w:rsid w:val="00365817"/>
    <w:rsid w:val="00365C28"/>
    <w:rsid w:val="003661E9"/>
    <w:rsid w:val="003666D0"/>
    <w:rsid w:val="00367CD1"/>
    <w:rsid w:val="003703FF"/>
    <w:rsid w:val="00370966"/>
    <w:rsid w:val="003735C0"/>
    <w:rsid w:val="00375EEF"/>
    <w:rsid w:val="003760BF"/>
    <w:rsid w:val="00377EAB"/>
    <w:rsid w:val="00380567"/>
    <w:rsid w:val="003839FF"/>
    <w:rsid w:val="00384999"/>
    <w:rsid w:val="00385E82"/>
    <w:rsid w:val="00385EE7"/>
    <w:rsid w:val="003865BD"/>
    <w:rsid w:val="00387224"/>
    <w:rsid w:val="003901E2"/>
    <w:rsid w:val="00392187"/>
    <w:rsid w:val="00392ACF"/>
    <w:rsid w:val="00392D7A"/>
    <w:rsid w:val="00394F42"/>
    <w:rsid w:val="00395D88"/>
    <w:rsid w:val="003972B1"/>
    <w:rsid w:val="00397ED5"/>
    <w:rsid w:val="003A06B6"/>
    <w:rsid w:val="003A12F0"/>
    <w:rsid w:val="003A3223"/>
    <w:rsid w:val="003A40E7"/>
    <w:rsid w:val="003B0DE2"/>
    <w:rsid w:val="003B18C7"/>
    <w:rsid w:val="003B1E5D"/>
    <w:rsid w:val="003B267A"/>
    <w:rsid w:val="003B3DD7"/>
    <w:rsid w:val="003B5818"/>
    <w:rsid w:val="003B6FFD"/>
    <w:rsid w:val="003B71F9"/>
    <w:rsid w:val="003C0A48"/>
    <w:rsid w:val="003C31C1"/>
    <w:rsid w:val="003C44DD"/>
    <w:rsid w:val="003C4E40"/>
    <w:rsid w:val="003C5413"/>
    <w:rsid w:val="003C545E"/>
    <w:rsid w:val="003C6B84"/>
    <w:rsid w:val="003C7B58"/>
    <w:rsid w:val="003C7F4A"/>
    <w:rsid w:val="003D0739"/>
    <w:rsid w:val="003D0E38"/>
    <w:rsid w:val="003D25E1"/>
    <w:rsid w:val="003D285B"/>
    <w:rsid w:val="003D343E"/>
    <w:rsid w:val="003D41AA"/>
    <w:rsid w:val="003D46F1"/>
    <w:rsid w:val="003D5710"/>
    <w:rsid w:val="003E001D"/>
    <w:rsid w:val="003E0EEC"/>
    <w:rsid w:val="003E19A5"/>
    <w:rsid w:val="003E1ED7"/>
    <w:rsid w:val="003E2555"/>
    <w:rsid w:val="003E36A0"/>
    <w:rsid w:val="003E3A71"/>
    <w:rsid w:val="003E64B7"/>
    <w:rsid w:val="003E69DF"/>
    <w:rsid w:val="003F0A64"/>
    <w:rsid w:val="003F15D2"/>
    <w:rsid w:val="003F46B7"/>
    <w:rsid w:val="003F49C4"/>
    <w:rsid w:val="003F4CA2"/>
    <w:rsid w:val="00400BD4"/>
    <w:rsid w:val="00400D48"/>
    <w:rsid w:val="00400ED9"/>
    <w:rsid w:val="00401701"/>
    <w:rsid w:val="004026BB"/>
    <w:rsid w:val="0040682E"/>
    <w:rsid w:val="00407633"/>
    <w:rsid w:val="00407DFD"/>
    <w:rsid w:val="00410EE7"/>
    <w:rsid w:val="004118BD"/>
    <w:rsid w:val="00412A59"/>
    <w:rsid w:val="00414746"/>
    <w:rsid w:val="00414C66"/>
    <w:rsid w:val="0041508E"/>
    <w:rsid w:val="0041572D"/>
    <w:rsid w:val="0041751D"/>
    <w:rsid w:val="00420974"/>
    <w:rsid w:val="00420E18"/>
    <w:rsid w:val="004212D9"/>
    <w:rsid w:val="00422AFC"/>
    <w:rsid w:val="00424400"/>
    <w:rsid w:val="00425872"/>
    <w:rsid w:val="00426815"/>
    <w:rsid w:val="00426BAD"/>
    <w:rsid w:val="004300CD"/>
    <w:rsid w:val="004310E0"/>
    <w:rsid w:val="0043168F"/>
    <w:rsid w:val="00434B4B"/>
    <w:rsid w:val="00435351"/>
    <w:rsid w:val="00440285"/>
    <w:rsid w:val="004468CB"/>
    <w:rsid w:val="00446955"/>
    <w:rsid w:val="00450817"/>
    <w:rsid w:val="0045234B"/>
    <w:rsid w:val="00452CD8"/>
    <w:rsid w:val="00453BF6"/>
    <w:rsid w:val="00454B15"/>
    <w:rsid w:val="00454BC6"/>
    <w:rsid w:val="00454F2C"/>
    <w:rsid w:val="00455B45"/>
    <w:rsid w:val="00455C24"/>
    <w:rsid w:val="0045615C"/>
    <w:rsid w:val="0045699D"/>
    <w:rsid w:val="004622AA"/>
    <w:rsid w:val="00462646"/>
    <w:rsid w:val="004626CA"/>
    <w:rsid w:val="00464CDE"/>
    <w:rsid w:val="004675F3"/>
    <w:rsid w:val="004710FC"/>
    <w:rsid w:val="004733D5"/>
    <w:rsid w:val="00473526"/>
    <w:rsid w:val="00474273"/>
    <w:rsid w:val="004758B3"/>
    <w:rsid w:val="00475B05"/>
    <w:rsid w:val="004769FD"/>
    <w:rsid w:val="00480098"/>
    <w:rsid w:val="00481DD3"/>
    <w:rsid w:val="00483A80"/>
    <w:rsid w:val="00483CD2"/>
    <w:rsid w:val="004842FE"/>
    <w:rsid w:val="0048466F"/>
    <w:rsid w:val="004848DF"/>
    <w:rsid w:val="00484C17"/>
    <w:rsid w:val="00484E19"/>
    <w:rsid w:val="00487876"/>
    <w:rsid w:val="0048789D"/>
    <w:rsid w:val="0049151B"/>
    <w:rsid w:val="0049188D"/>
    <w:rsid w:val="0049279D"/>
    <w:rsid w:val="004930BB"/>
    <w:rsid w:val="004933BE"/>
    <w:rsid w:val="004946ED"/>
    <w:rsid w:val="00494997"/>
    <w:rsid w:val="004954C5"/>
    <w:rsid w:val="00497758"/>
    <w:rsid w:val="00497C6C"/>
    <w:rsid w:val="004A016F"/>
    <w:rsid w:val="004A029B"/>
    <w:rsid w:val="004A1A07"/>
    <w:rsid w:val="004A1AF1"/>
    <w:rsid w:val="004A1DD0"/>
    <w:rsid w:val="004A23EC"/>
    <w:rsid w:val="004A3847"/>
    <w:rsid w:val="004A39D5"/>
    <w:rsid w:val="004A7489"/>
    <w:rsid w:val="004B030E"/>
    <w:rsid w:val="004B2514"/>
    <w:rsid w:val="004B314E"/>
    <w:rsid w:val="004B3186"/>
    <w:rsid w:val="004B5B28"/>
    <w:rsid w:val="004B5B8D"/>
    <w:rsid w:val="004B60F8"/>
    <w:rsid w:val="004B6DB3"/>
    <w:rsid w:val="004C1A12"/>
    <w:rsid w:val="004C27FC"/>
    <w:rsid w:val="004C2B4C"/>
    <w:rsid w:val="004C4F6A"/>
    <w:rsid w:val="004C78CE"/>
    <w:rsid w:val="004C7FC8"/>
    <w:rsid w:val="004D14BF"/>
    <w:rsid w:val="004D2D42"/>
    <w:rsid w:val="004D435F"/>
    <w:rsid w:val="004D4899"/>
    <w:rsid w:val="004D646B"/>
    <w:rsid w:val="004D64D4"/>
    <w:rsid w:val="004D68C3"/>
    <w:rsid w:val="004D706B"/>
    <w:rsid w:val="004D723A"/>
    <w:rsid w:val="004E0679"/>
    <w:rsid w:val="004E0DF4"/>
    <w:rsid w:val="004E1AD6"/>
    <w:rsid w:val="004E25F4"/>
    <w:rsid w:val="004E2B38"/>
    <w:rsid w:val="004E3355"/>
    <w:rsid w:val="004E49B1"/>
    <w:rsid w:val="004E4BC7"/>
    <w:rsid w:val="004E504F"/>
    <w:rsid w:val="004E65E4"/>
    <w:rsid w:val="004E71D4"/>
    <w:rsid w:val="004F04BF"/>
    <w:rsid w:val="004F051F"/>
    <w:rsid w:val="004F070F"/>
    <w:rsid w:val="004F1FDC"/>
    <w:rsid w:val="004F24C7"/>
    <w:rsid w:val="004F3A33"/>
    <w:rsid w:val="004F678A"/>
    <w:rsid w:val="004F6B6D"/>
    <w:rsid w:val="004F73F8"/>
    <w:rsid w:val="00501762"/>
    <w:rsid w:val="00501AEF"/>
    <w:rsid w:val="00502E78"/>
    <w:rsid w:val="00504055"/>
    <w:rsid w:val="005040EF"/>
    <w:rsid w:val="005046F6"/>
    <w:rsid w:val="005060A4"/>
    <w:rsid w:val="0050698A"/>
    <w:rsid w:val="00507D4B"/>
    <w:rsid w:val="0051069F"/>
    <w:rsid w:val="0051133F"/>
    <w:rsid w:val="005113FA"/>
    <w:rsid w:val="00513E29"/>
    <w:rsid w:val="00514331"/>
    <w:rsid w:val="00514AF7"/>
    <w:rsid w:val="005160C2"/>
    <w:rsid w:val="00517AC9"/>
    <w:rsid w:val="00517D6C"/>
    <w:rsid w:val="00520DB2"/>
    <w:rsid w:val="00521D32"/>
    <w:rsid w:val="00522DB3"/>
    <w:rsid w:val="00523801"/>
    <w:rsid w:val="00523BEB"/>
    <w:rsid w:val="00525738"/>
    <w:rsid w:val="00525BAF"/>
    <w:rsid w:val="005269ED"/>
    <w:rsid w:val="00526B20"/>
    <w:rsid w:val="00526C74"/>
    <w:rsid w:val="00526EE5"/>
    <w:rsid w:val="00527990"/>
    <w:rsid w:val="00531380"/>
    <w:rsid w:val="00533292"/>
    <w:rsid w:val="0053513A"/>
    <w:rsid w:val="0053638C"/>
    <w:rsid w:val="005373A9"/>
    <w:rsid w:val="0054051F"/>
    <w:rsid w:val="005408FF"/>
    <w:rsid w:val="0054096F"/>
    <w:rsid w:val="00541AD6"/>
    <w:rsid w:val="00541E1C"/>
    <w:rsid w:val="00542B13"/>
    <w:rsid w:val="00542D34"/>
    <w:rsid w:val="00543C56"/>
    <w:rsid w:val="00546AA0"/>
    <w:rsid w:val="005506A3"/>
    <w:rsid w:val="00552330"/>
    <w:rsid w:val="0055247D"/>
    <w:rsid w:val="0055338F"/>
    <w:rsid w:val="00553D7C"/>
    <w:rsid w:val="00554643"/>
    <w:rsid w:val="00554D26"/>
    <w:rsid w:val="00554EC5"/>
    <w:rsid w:val="00555023"/>
    <w:rsid w:val="005561C1"/>
    <w:rsid w:val="00556675"/>
    <w:rsid w:val="00557433"/>
    <w:rsid w:val="00557896"/>
    <w:rsid w:val="00560A34"/>
    <w:rsid w:val="00561410"/>
    <w:rsid w:val="005618E5"/>
    <w:rsid w:val="00561C3E"/>
    <w:rsid w:val="00562640"/>
    <w:rsid w:val="005629D9"/>
    <w:rsid w:val="00563B40"/>
    <w:rsid w:val="00563D7F"/>
    <w:rsid w:val="0056443B"/>
    <w:rsid w:val="00564A3E"/>
    <w:rsid w:val="00564D1D"/>
    <w:rsid w:val="00567344"/>
    <w:rsid w:val="005701AC"/>
    <w:rsid w:val="00570460"/>
    <w:rsid w:val="0057075B"/>
    <w:rsid w:val="00570E43"/>
    <w:rsid w:val="00572CD5"/>
    <w:rsid w:val="005731FE"/>
    <w:rsid w:val="00574955"/>
    <w:rsid w:val="00574B9F"/>
    <w:rsid w:val="00575434"/>
    <w:rsid w:val="00575CC5"/>
    <w:rsid w:val="005804A4"/>
    <w:rsid w:val="0058059C"/>
    <w:rsid w:val="00580A7F"/>
    <w:rsid w:val="005816E2"/>
    <w:rsid w:val="00581CB3"/>
    <w:rsid w:val="005825A1"/>
    <w:rsid w:val="0058304C"/>
    <w:rsid w:val="0058339C"/>
    <w:rsid w:val="005853BD"/>
    <w:rsid w:val="00586345"/>
    <w:rsid w:val="00586510"/>
    <w:rsid w:val="005870A8"/>
    <w:rsid w:val="005876C9"/>
    <w:rsid w:val="005901BF"/>
    <w:rsid w:val="00591622"/>
    <w:rsid w:val="00593C14"/>
    <w:rsid w:val="005945E9"/>
    <w:rsid w:val="0059638F"/>
    <w:rsid w:val="005973FA"/>
    <w:rsid w:val="005979C1"/>
    <w:rsid w:val="005A2525"/>
    <w:rsid w:val="005A3688"/>
    <w:rsid w:val="005A37B7"/>
    <w:rsid w:val="005A517A"/>
    <w:rsid w:val="005A550C"/>
    <w:rsid w:val="005A57CE"/>
    <w:rsid w:val="005A7227"/>
    <w:rsid w:val="005A7534"/>
    <w:rsid w:val="005B1DE5"/>
    <w:rsid w:val="005B24A3"/>
    <w:rsid w:val="005B2D3E"/>
    <w:rsid w:val="005B31E2"/>
    <w:rsid w:val="005B31E9"/>
    <w:rsid w:val="005B4E00"/>
    <w:rsid w:val="005B504A"/>
    <w:rsid w:val="005B5330"/>
    <w:rsid w:val="005B5559"/>
    <w:rsid w:val="005B5F0D"/>
    <w:rsid w:val="005B7383"/>
    <w:rsid w:val="005B7497"/>
    <w:rsid w:val="005B7611"/>
    <w:rsid w:val="005C3F3B"/>
    <w:rsid w:val="005C4A4E"/>
    <w:rsid w:val="005C54ED"/>
    <w:rsid w:val="005C64ED"/>
    <w:rsid w:val="005C6B98"/>
    <w:rsid w:val="005C6D22"/>
    <w:rsid w:val="005C6EFE"/>
    <w:rsid w:val="005C7F14"/>
    <w:rsid w:val="005D0C12"/>
    <w:rsid w:val="005D10FC"/>
    <w:rsid w:val="005D1221"/>
    <w:rsid w:val="005D143B"/>
    <w:rsid w:val="005D15B5"/>
    <w:rsid w:val="005D2437"/>
    <w:rsid w:val="005D290D"/>
    <w:rsid w:val="005D50B3"/>
    <w:rsid w:val="005D5C35"/>
    <w:rsid w:val="005D6257"/>
    <w:rsid w:val="005D64AB"/>
    <w:rsid w:val="005D6F28"/>
    <w:rsid w:val="005D73EC"/>
    <w:rsid w:val="005D7E0D"/>
    <w:rsid w:val="005E0898"/>
    <w:rsid w:val="005E0EA5"/>
    <w:rsid w:val="005E1F03"/>
    <w:rsid w:val="005E209D"/>
    <w:rsid w:val="005E2A4D"/>
    <w:rsid w:val="005E4B85"/>
    <w:rsid w:val="005E4ED5"/>
    <w:rsid w:val="005E5482"/>
    <w:rsid w:val="005E586D"/>
    <w:rsid w:val="005E7521"/>
    <w:rsid w:val="005E7944"/>
    <w:rsid w:val="005F235E"/>
    <w:rsid w:val="005F2664"/>
    <w:rsid w:val="005F2685"/>
    <w:rsid w:val="005F29B8"/>
    <w:rsid w:val="005F375F"/>
    <w:rsid w:val="005F72D9"/>
    <w:rsid w:val="00600E1A"/>
    <w:rsid w:val="006023FD"/>
    <w:rsid w:val="0060245D"/>
    <w:rsid w:val="006042C0"/>
    <w:rsid w:val="0060486F"/>
    <w:rsid w:val="00606284"/>
    <w:rsid w:val="006070B6"/>
    <w:rsid w:val="006072E2"/>
    <w:rsid w:val="00611DAB"/>
    <w:rsid w:val="0061378E"/>
    <w:rsid w:val="00614081"/>
    <w:rsid w:val="00614696"/>
    <w:rsid w:val="006149C3"/>
    <w:rsid w:val="00615E47"/>
    <w:rsid w:val="00615F30"/>
    <w:rsid w:val="006160AB"/>
    <w:rsid w:val="0061663E"/>
    <w:rsid w:val="00617926"/>
    <w:rsid w:val="00620C42"/>
    <w:rsid w:val="0062152E"/>
    <w:rsid w:val="00623517"/>
    <w:rsid w:val="006239B3"/>
    <w:rsid w:val="006257EF"/>
    <w:rsid w:val="00625F24"/>
    <w:rsid w:val="00626F11"/>
    <w:rsid w:val="006306C8"/>
    <w:rsid w:val="0063147A"/>
    <w:rsid w:val="0063304D"/>
    <w:rsid w:val="00633227"/>
    <w:rsid w:val="006367C9"/>
    <w:rsid w:val="00636CB2"/>
    <w:rsid w:val="00636ECB"/>
    <w:rsid w:val="006431F5"/>
    <w:rsid w:val="006458C6"/>
    <w:rsid w:val="006461AF"/>
    <w:rsid w:val="006474AA"/>
    <w:rsid w:val="00647B0E"/>
    <w:rsid w:val="00647B99"/>
    <w:rsid w:val="006514A8"/>
    <w:rsid w:val="0065170B"/>
    <w:rsid w:val="0065243C"/>
    <w:rsid w:val="00652AD4"/>
    <w:rsid w:val="00653F8B"/>
    <w:rsid w:val="00654802"/>
    <w:rsid w:val="00654859"/>
    <w:rsid w:val="00654D9A"/>
    <w:rsid w:val="00655013"/>
    <w:rsid w:val="0065621A"/>
    <w:rsid w:val="00656773"/>
    <w:rsid w:val="00657148"/>
    <w:rsid w:val="006576C1"/>
    <w:rsid w:val="006600CA"/>
    <w:rsid w:val="00660AD3"/>
    <w:rsid w:val="00660C23"/>
    <w:rsid w:val="0066266A"/>
    <w:rsid w:val="0066283E"/>
    <w:rsid w:val="00663828"/>
    <w:rsid w:val="00664314"/>
    <w:rsid w:val="00664824"/>
    <w:rsid w:val="0066491F"/>
    <w:rsid w:val="00664D5D"/>
    <w:rsid w:val="00665545"/>
    <w:rsid w:val="00665779"/>
    <w:rsid w:val="00665B97"/>
    <w:rsid w:val="0066668F"/>
    <w:rsid w:val="0066691E"/>
    <w:rsid w:val="00667DA6"/>
    <w:rsid w:val="00670007"/>
    <w:rsid w:val="006707C2"/>
    <w:rsid w:val="00672A0E"/>
    <w:rsid w:val="00673933"/>
    <w:rsid w:val="006746FA"/>
    <w:rsid w:val="0067495B"/>
    <w:rsid w:val="00674E12"/>
    <w:rsid w:val="00677CC7"/>
    <w:rsid w:val="006808D6"/>
    <w:rsid w:val="0068163C"/>
    <w:rsid w:val="00682CAC"/>
    <w:rsid w:val="006833B9"/>
    <w:rsid w:val="00684CC0"/>
    <w:rsid w:val="00685398"/>
    <w:rsid w:val="0068579E"/>
    <w:rsid w:val="00686984"/>
    <w:rsid w:val="00686FD1"/>
    <w:rsid w:val="0069042A"/>
    <w:rsid w:val="00692725"/>
    <w:rsid w:val="00693394"/>
    <w:rsid w:val="006959FC"/>
    <w:rsid w:val="006971DC"/>
    <w:rsid w:val="006A07BB"/>
    <w:rsid w:val="006A1543"/>
    <w:rsid w:val="006A1F83"/>
    <w:rsid w:val="006A209D"/>
    <w:rsid w:val="006A24B5"/>
    <w:rsid w:val="006A3259"/>
    <w:rsid w:val="006A3D38"/>
    <w:rsid w:val="006A4B47"/>
    <w:rsid w:val="006A4B6E"/>
    <w:rsid w:val="006A51CA"/>
    <w:rsid w:val="006A67A7"/>
    <w:rsid w:val="006B0014"/>
    <w:rsid w:val="006B00DB"/>
    <w:rsid w:val="006B0F3E"/>
    <w:rsid w:val="006B1A66"/>
    <w:rsid w:val="006B1D4D"/>
    <w:rsid w:val="006B1D76"/>
    <w:rsid w:val="006B2B41"/>
    <w:rsid w:val="006B3AE8"/>
    <w:rsid w:val="006B5605"/>
    <w:rsid w:val="006B5F35"/>
    <w:rsid w:val="006B6A8B"/>
    <w:rsid w:val="006B7500"/>
    <w:rsid w:val="006C029A"/>
    <w:rsid w:val="006C0F79"/>
    <w:rsid w:val="006C1445"/>
    <w:rsid w:val="006C20F0"/>
    <w:rsid w:val="006C3686"/>
    <w:rsid w:val="006C468F"/>
    <w:rsid w:val="006D03A0"/>
    <w:rsid w:val="006D1942"/>
    <w:rsid w:val="006D20BC"/>
    <w:rsid w:val="006D39CC"/>
    <w:rsid w:val="006D3EB8"/>
    <w:rsid w:val="006D405F"/>
    <w:rsid w:val="006D44A7"/>
    <w:rsid w:val="006D5252"/>
    <w:rsid w:val="006D623F"/>
    <w:rsid w:val="006D6689"/>
    <w:rsid w:val="006E0E3C"/>
    <w:rsid w:val="006E1364"/>
    <w:rsid w:val="006E2628"/>
    <w:rsid w:val="006E2D1D"/>
    <w:rsid w:val="006E3BF4"/>
    <w:rsid w:val="006E7F51"/>
    <w:rsid w:val="006F1794"/>
    <w:rsid w:val="006F24F7"/>
    <w:rsid w:val="006F2BA5"/>
    <w:rsid w:val="006F2E7C"/>
    <w:rsid w:val="006F32D9"/>
    <w:rsid w:val="006F32E5"/>
    <w:rsid w:val="006F3EAB"/>
    <w:rsid w:val="006F50E5"/>
    <w:rsid w:val="006F7A39"/>
    <w:rsid w:val="00700441"/>
    <w:rsid w:val="00700EE7"/>
    <w:rsid w:val="00701B1F"/>
    <w:rsid w:val="007023DF"/>
    <w:rsid w:val="0070340F"/>
    <w:rsid w:val="00703D78"/>
    <w:rsid w:val="00704718"/>
    <w:rsid w:val="00704C3F"/>
    <w:rsid w:val="00710516"/>
    <w:rsid w:val="007106CD"/>
    <w:rsid w:val="00710FE5"/>
    <w:rsid w:val="0071113E"/>
    <w:rsid w:val="00712CE8"/>
    <w:rsid w:val="00712D1E"/>
    <w:rsid w:val="00713317"/>
    <w:rsid w:val="007134EB"/>
    <w:rsid w:val="0071386A"/>
    <w:rsid w:val="0071484B"/>
    <w:rsid w:val="00715934"/>
    <w:rsid w:val="007165EA"/>
    <w:rsid w:val="00717172"/>
    <w:rsid w:val="00720549"/>
    <w:rsid w:val="0072054F"/>
    <w:rsid w:val="00720830"/>
    <w:rsid w:val="007219D5"/>
    <w:rsid w:val="00721F72"/>
    <w:rsid w:val="00721FEA"/>
    <w:rsid w:val="0072217A"/>
    <w:rsid w:val="0072407E"/>
    <w:rsid w:val="007247EC"/>
    <w:rsid w:val="00724E90"/>
    <w:rsid w:val="00724EF1"/>
    <w:rsid w:val="00725DD1"/>
    <w:rsid w:val="007275CF"/>
    <w:rsid w:val="00727F3A"/>
    <w:rsid w:val="007313B6"/>
    <w:rsid w:val="007315D0"/>
    <w:rsid w:val="00733D33"/>
    <w:rsid w:val="007356AE"/>
    <w:rsid w:val="00736028"/>
    <w:rsid w:val="00736095"/>
    <w:rsid w:val="007374E3"/>
    <w:rsid w:val="007374FD"/>
    <w:rsid w:val="00740096"/>
    <w:rsid w:val="00740DE7"/>
    <w:rsid w:val="007412A6"/>
    <w:rsid w:val="0074202B"/>
    <w:rsid w:val="00742592"/>
    <w:rsid w:val="00742C63"/>
    <w:rsid w:val="00742C72"/>
    <w:rsid w:val="00744911"/>
    <w:rsid w:val="00744C6C"/>
    <w:rsid w:val="00745240"/>
    <w:rsid w:val="00745D8A"/>
    <w:rsid w:val="00745D96"/>
    <w:rsid w:val="0074612A"/>
    <w:rsid w:val="007476B1"/>
    <w:rsid w:val="00747E56"/>
    <w:rsid w:val="0075041B"/>
    <w:rsid w:val="00750A8F"/>
    <w:rsid w:val="00751999"/>
    <w:rsid w:val="0075336A"/>
    <w:rsid w:val="00754117"/>
    <w:rsid w:val="00754D8F"/>
    <w:rsid w:val="0075615E"/>
    <w:rsid w:val="00756206"/>
    <w:rsid w:val="00760201"/>
    <w:rsid w:val="00760341"/>
    <w:rsid w:val="007608F6"/>
    <w:rsid w:val="00760A2F"/>
    <w:rsid w:val="007613FA"/>
    <w:rsid w:val="007614A1"/>
    <w:rsid w:val="00761730"/>
    <w:rsid w:val="00761D9A"/>
    <w:rsid w:val="0076267A"/>
    <w:rsid w:val="00762840"/>
    <w:rsid w:val="00762D1A"/>
    <w:rsid w:val="00763B84"/>
    <w:rsid w:val="00763FA0"/>
    <w:rsid w:val="007641C4"/>
    <w:rsid w:val="00765315"/>
    <w:rsid w:val="00765B02"/>
    <w:rsid w:val="00767A02"/>
    <w:rsid w:val="00770747"/>
    <w:rsid w:val="00770D54"/>
    <w:rsid w:val="00771D1D"/>
    <w:rsid w:val="0077257A"/>
    <w:rsid w:val="007727D9"/>
    <w:rsid w:val="00772E2D"/>
    <w:rsid w:val="00772E5D"/>
    <w:rsid w:val="00774ABD"/>
    <w:rsid w:val="00776DE3"/>
    <w:rsid w:val="00781E9F"/>
    <w:rsid w:val="00782641"/>
    <w:rsid w:val="00783BF3"/>
    <w:rsid w:val="0078437E"/>
    <w:rsid w:val="00784679"/>
    <w:rsid w:val="007846E6"/>
    <w:rsid w:val="0078573D"/>
    <w:rsid w:val="007857AC"/>
    <w:rsid w:val="007858D7"/>
    <w:rsid w:val="007862DA"/>
    <w:rsid w:val="00787CF1"/>
    <w:rsid w:val="00791EF6"/>
    <w:rsid w:val="00791F80"/>
    <w:rsid w:val="007926D7"/>
    <w:rsid w:val="00792F3A"/>
    <w:rsid w:val="00793A94"/>
    <w:rsid w:val="00793E27"/>
    <w:rsid w:val="007944B6"/>
    <w:rsid w:val="00795257"/>
    <w:rsid w:val="00795349"/>
    <w:rsid w:val="00795982"/>
    <w:rsid w:val="00795A33"/>
    <w:rsid w:val="00795C74"/>
    <w:rsid w:val="007961E7"/>
    <w:rsid w:val="007971DA"/>
    <w:rsid w:val="007A182F"/>
    <w:rsid w:val="007A277C"/>
    <w:rsid w:val="007A2847"/>
    <w:rsid w:val="007A3B1E"/>
    <w:rsid w:val="007A457A"/>
    <w:rsid w:val="007A4B6B"/>
    <w:rsid w:val="007A6493"/>
    <w:rsid w:val="007A697B"/>
    <w:rsid w:val="007A7949"/>
    <w:rsid w:val="007B0A26"/>
    <w:rsid w:val="007B0E4A"/>
    <w:rsid w:val="007B0EE9"/>
    <w:rsid w:val="007B12FC"/>
    <w:rsid w:val="007B25A1"/>
    <w:rsid w:val="007B3998"/>
    <w:rsid w:val="007B6779"/>
    <w:rsid w:val="007B694E"/>
    <w:rsid w:val="007B7F04"/>
    <w:rsid w:val="007C1163"/>
    <w:rsid w:val="007C132B"/>
    <w:rsid w:val="007C4217"/>
    <w:rsid w:val="007C42B7"/>
    <w:rsid w:val="007C5D12"/>
    <w:rsid w:val="007C65E7"/>
    <w:rsid w:val="007C7A33"/>
    <w:rsid w:val="007D1E1C"/>
    <w:rsid w:val="007D1EBE"/>
    <w:rsid w:val="007D1F9F"/>
    <w:rsid w:val="007D2669"/>
    <w:rsid w:val="007D3A8A"/>
    <w:rsid w:val="007D4B54"/>
    <w:rsid w:val="007E25AE"/>
    <w:rsid w:val="007E4674"/>
    <w:rsid w:val="007E602B"/>
    <w:rsid w:val="007E69DE"/>
    <w:rsid w:val="007E6C7C"/>
    <w:rsid w:val="007E6CDE"/>
    <w:rsid w:val="007E705C"/>
    <w:rsid w:val="007F1193"/>
    <w:rsid w:val="007F2BDD"/>
    <w:rsid w:val="007F2DC8"/>
    <w:rsid w:val="007F36C1"/>
    <w:rsid w:val="007F5277"/>
    <w:rsid w:val="007F5A9D"/>
    <w:rsid w:val="007F6216"/>
    <w:rsid w:val="007F634E"/>
    <w:rsid w:val="008019C0"/>
    <w:rsid w:val="00802573"/>
    <w:rsid w:val="00802DA0"/>
    <w:rsid w:val="008048D5"/>
    <w:rsid w:val="008061EC"/>
    <w:rsid w:val="00806C45"/>
    <w:rsid w:val="0080730D"/>
    <w:rsid w:val="00807426"/>
    <w:rsid w:val="00810558"/>
    <w:rsid w:val="00811952"/>
    <w:rsid w:val="00811CA0"/>
    <w:rsid w:val="00811ED8"/>
    <w:rsid w:val="008124A0"/>
    <w:rsid w:val="0081277E"/>
    <w:rsid w:val="0081321F"/>
    <w:rsid w:val="00813A01"/>
    <w:rsid w:val="00813D42"/>
    <w:rsid w:val="00813FD7"/>
    <w:rsid w:val="0081472E"/>
    <w:rsid w:val="00815571"/>
    <w:rsid w:val="008156C1"/>
    <w:rsid w:val="00815B6A"/>
    <w:rsid w:val="008171D7"/>
    <w:rsid w:val="00817AA7"/>
    <w:rsid w:val="00817AF6"/>
    <w:rsid w:val="00820954"/>
    <w:rsid w:val="00820E53"/>
    <w:rsid w:val="00820EC1"/>
    <w:rsid w:val="00821CA5"/>
    <w:rsid w:val="00821CEF"/>
    <w:rsid w:val="00821FF7"/>
    <w:rsid w:val="00822563"/>
    <w:rsid w:val="00822C75"/>
    <w:rsid w:val="0082364A"/>
    <w:rsid w:val="00824DDF"/>
    <w:rsid w:val="00825092"/>
    <w:rsid w:val="00825BCE"/>
    <w:rsid w:val="008262E2"/>
    <w:rsid w:val="008265A9"/>
    <w:rsid w:val="00826CB4"/>
    <w:rsid w:val="00826F81"/>
    <w:rsid w:val="008271A9"/>
    <w:rsid w:val="00827783"/>
    <w:rsid w:val="008315F4"/>
    <w:rsid w:val="00831660"/>
    <w:rsid w:val="0083213A"/>
    <w:rsid w:val="0083335D"/>
    <w:rsid w:val="008334A6"/>
    <w:rsid w:val="00833E59"/>
    <w:rsid w:val="00835DDE"/>
    <w:rsid w:val="00836EE1"/>
    <w:rsid w:val="00837A70"/>
    <w:rsid w:val="00841497"/>
    <w:rsid w:val="00841DA6"/>
    <w:rsid w:val="008424C8"/>
    <w:rsid w:val="0084311B"/>
    <w:rsid w:val="008432E5"/>
    <w:rsid w:val="0084374E"/>
    <w:rsid w:val="00844E34"/>
    <w:rsid w:val="00845752"/>
    <w:rsid w:val="00845B58"/>
    <w:rsid w:val="008469B4"/>
    <w:rsid w:val="00846E1D"/>
    <w:rsid w:val="00846E9F"/>
    <w:rsid w:val="00847240"/>
    <w:rsid w:val="0085013B"/>
    <w:rsid w:val="00851508"/>
    <w:rsid w:val="00852428"/>
    <w:rsid w:val="00853ABE"/>
    <w:rsid w:val="00853CC2"/>
    <w:rsid w:val="00854096"/>
    <w:rsid w:val="00854261"/>
    <w:rsid w:val="008561EE"/>
    <w:rsid w:val="00856CDE"/>
    <w:rsid w:val="00856CF1"/>
    <w:rsid w:val="00856DBF"/>
    <w:rsid w:val="008605F1"/>
    <w:rsid w:val="00860637"/>
    <w:rsid w:val="00860B63"/>
    <w:rsid w:val="0086111C"/>
    <w:rsid w:val="00861D57"/>
    <w:rsid w:val="00862380"/>
    <w:rsid w:val="0086442B"/>
    <w:rsid w:val="00867DE1"/>
    <w:rsid w:val="008708F2"/>
    <w:rsid w:val="008716AA"/>
    <w:rsid w:val="00871CFA"/>
    <w:rsid w:val="00871F61"/>
    <w:rsid w:val="00872060"/>
    <w:rsid w:val="008736C9"/>
    <w:rsid w:val="00873DF8"/>
    <w:rsid w:val="008744FE"/>
    <w:rsid w:val="00874D80"/>
    <w:rsid w:val="0087513E"/>
    <w:rsid w:val="00875A4B"/>
    <w:rsid w:val="00875E39"/>
    <w:rsid w:val="00876736"/>
    <w:rsid w:val="00876D15"/>
    <w:rsid w:val="0087727B"/>
    <w:rsid w:val="00880431"/>
    <w:rsid w:val="008805EE"/>
    <w:rsid w:val="008820C8"/>
    <w:rsid w:val="008820EA"/>
    <w:rsid w:val="008826EA"/>
    <w:rsid w:val="00882968"/>
    <w:rsid w:val="00882D27"/>
    <w:rsid w:val="008835D9"/>
    <w:rsid w:val="00883C50"/>
    <w:rsid w:val="008849E7"/>
    <w:rsid w:val="00884F64"/>
    <w:rsid w:val="00884FB9"/>
    <w:rsid w:val="00885716"/>
    <w:rsid w:val="00886E65"/>
    <w:rsid w:val="00890104"/>
    <w:rsid w:val="00891397"/>
    <w:rsid w:val="00891BC5"/>
    <w:rsid w:val="008924B9"/>
    <w:rsid w:val="00892C84"/>
    <w:rsid w:val="00892D38"/>
    <w:rsid w:val="008937C5"/>
    <w:rsid w:val="00894157"/>
    <w:rsid w:val="008945F4"/>
    <w:rsid w:val="00895C14"/>
    <w:rsid w:val="00895CE4"/>
    <w:rsid w:val="00896ADD"/>
    <w:rsid w:val="00896BCA"/>
    <w:rsid w:val="00897A05"/>
    <w:rsid w:val="008A2F42"/>
    <w:rsid w:val="008A363D"/>
    <w:rsid w:val="008A3733"/>
    <w:rsid w:val="008A45FE"/>
    <w:rsid w:val="008A4BBA"/>
    <w:rsid w:val="008A4EDA"/>
    <w:rsid w:val="008A6786"/>
    <w:rsid w:val="008B27F0"/>
    <w:rsid w:val="008B2DC9"/>
    <w:rsid w:val="008B3852"/>
    <w:rsid w:val="008B52BE"/>
    <w:rsid w:val="008B56B8"/>
    <w:rsid w:val="008B61FC"/>
    <w:rsid w:val="008B65CE"/>
    <w:rsid w:val="008C0259"/>
    <w:rsid w:val="008C07BC"/>
    <w:rsid w:val="008C16C5"/>
    <w:rsid w:val="008C2552"/>
    <w:rsid w:val="008C272F"/>
    <w:rsid w:val="008C3492"/>
    <w:rsid w:val="008C3D5A"/>
    <w:rsid w:val="008C3DA7"/>
    <w:rsid w:val="008C575E"/>
    <w:rsid w:val="008C64BC"/>
    <w:rsid w:val="008D014E"/>
    <w:rsid w:val="008D05CE"/>
    <w:rsid w:val="008D09DD"/>
    <w:rsid w:val="008D14CF"/>
    <w:rsid w:val="008D1FA3"/>
    <w:rsid w:val="008D2C74"/>
    <w:rsid w:val="008D42DA"/>
    <w:rsid w:val="008D4F27"/>
    <w:rsid w:val="008D4FC8"/>
    <w:rsid w:val="008D5645"/>
    <w:rsid w:val="008D6807"/>
    <w:rsid w:val="008E117A"/>
    <w:rsid w:val="008E13D1"/>
    <w:rsid w:val="008E4146"/>
    <w:rsid w:val="008E5025"/>
    <w:rsid w:val="008E6A43"/>
    <w:rsid w:val="008E7384"/>
    <w:rsid w:val="008E7914"/>
    <w:rsid w:val="008F1488"/>
    <w:rsid w:val="008F152E"/>
    <w:rsid w:val="008F1F94"/>
    <w:rsid w:val="008F2C99"/>
    <w:rsid w:val="008F417E"/>
    <w:rsid w:val="008F5CCF"/>
    <w:rsid w:val="008F632D"/>
    <w:rsid w:val="008F6A99"/>
    <w:rsid w:val="0090032F"/>
    <w:rsid w:val="0090046C"/>
    <w:rsid w:val="009027CA"/>
    <w:rsid w:val="00903466"/>
    <w:rsid w:val="009041B5"/>
    <w:rsid w:val="00904823"/>
    <w:rsid w:val="009059D8"/>
    <w:rsid w:val="00906199"/>
    <w:rsid w:val="009062B4"/>
    <w:rsid w:val="009062F4"/>
    <w:rsid w:val="0090666B"/>
    <w:rsid w:val="00906AA6"/>
    <w:rsid w:val="00906E36"/>
    <w:rsid w:val="00910AA0"/>
    <w:rsid w:val="00910CB7"/>
    <w:rsid w:val="00910E1A"/>
    <w:rsid w:val="00912259"/>
    <w:rsid w:val="009132BE"/>
    <w:rsid w:val="0091387A"/>
    <w:rsid w:val="00913B9C"/>
    <w:rsid w:val="00913C5C"/>
    <w:rsid w:val="00914678"/>
    <w:rsid w:val="00914DA2"/>
    <w:rsid w:val="00915C45"/>
    <w:rsid w:val="00915CA6"/>
    <w:rsid w:val="00916CF9"/>
    <w:rsid w:val="009171EA"/>
    <w:rsid w:val="00917FAD"/>
    <w:rsid w:val="009200E4"/>
    <w:rsid w:val="00920B82"/>
    <w:rsid w:val="009221AE"/>
    <w:rsid w:val="0092253A"/>
    <w:rsid w:val="009239DB"/>
    <w:rsid w:val="0092411E"/>
    <w:rsid w:val="0092431C"/>
    <w:rsid w:val="00925B06"/>
    <w:rsid w:val="00925F10"/>
    <w:rsid w:val="00926024"/>
    <w:rsid w:val="009260AF"/>
    <w:rsid w:val="00926BD2"/>
    <w:rsid w:val="00930780"/>
    <w:rsid w:val="0093113B"/>
    <w:rsid w:val="009319D6"/>
    <w:rsid w:val="00931F4D"/>
    <w:rsid w:val="00932FCA"/>
    <w:rsid w:val="00933666"/>
    <w:rsid w:val="0093505B"/>
    <w:rsid w:val="009352B9"/>
    <w:rsid w:val="009355F7"/>
    <w:rsid w:val="009356B7"/>
    <w:rsid w:val="009373A2"/>
    <w:rsid w:val="009401AF"/>
    <w:rsid w:val="009412D3"/>
    <w:rsid w:val="00941303"/>
    <w:rsid w:val="0094210F"/>
    <w:rsid w:val="00942689"/>
    <w:rsid w:val="00942CAD"/>
    <w:rsid w:val="0094326B"/>
    <w:rsid w:val="0094384D"/>
    <w:rsid w:val="00943ABB"/>
    <w:rsid w:val="00943F86"/>
    <w:rsid w:val="009440E5"/>
    <w:rsid w:val="00944216"/>
    <w:rsid w:val="00944625"/>
    <w:rsid w:val="00944955"/>
    <w:rsid w:val="00944A28"/>
    <w:rsid w:val="00944A2E"/>
    <w:rsid w:val="00944C1E"/>
    <w:rsid w:val="009456CD"/>
    <w:rsid w:val="0094619B"/>
    <w:rsid w:val="00946919"/>
    <w:rsid w:val="0094788F"/>
    <w:rsid w:val="00947AAC"/>
    <w:rsid w:val="00950319"/>
    <w:rsid w:val="009504B2"/>
    <w:rsid w:val="009512BB"/>
    <w:rsid w:val="009515D0"/>
    <w:rsid w:val="00951862"/>
    <w:rsid w:val="0095201C"/>
    <w:rsid w:val="009527D6"/>
    <w:rsid w:val="00952B2E"/>
    <w:rsid w:val="00954500"/>
    <w:rsid w:val="00954594"/>
    <w:rsid w:val="0095471D"/>
    <w:rsid w:val="00956C96"/>
    <w:rsid w:val="009570B0"/>
    <w:rsid w:val="00957AD9"/>
    <w:rsid w:val="00957AE7"/>
    <w:rsid w:val="00960322"/>
    <w:rsid w:val="0096186D"/>
    <w:rsid w:val="00961E84"/>
    <w:rsid w:val="00963F28"/>
    <w:rsid w:val="009640B1"/>
    <w:rsid w:val="009640C6"/>
    <w:rsid w:val="0096532C"/>
    <w:rsid w:val="00965860"/>
    <w:rsid w:val="00965BEE"/>
    <w:rsid w:val="00965D29"/>
    <w:rsid w:val="0096784F"/>
    <w:rsid w:val="0097064B"/>
    <w:rsid w:val="00970CD9"/>
    <w:rsid w:val="00971420"/>
    <w:rsid w:val="0097436E"/>
    <w:rsid w:val="009747DE"/>
    <w:rsid w:val="00976CDE"/>
    <w:rsid w:val="009779C9"/>
    <w:rsid w:val="00980A9F"/>
    <w:rsid w:val="00981576"/>
    <w:rsid w:val="009817C8"/>
    <w:rsid w:val="00982375"/>
    <w:rsid w:val="00983920"/>
    <w:rsid w:val="009840E3"/>
    <w:rsid w:val="00984C0D"/>
    <w:rsid w:val="00986714"/>
    <w:rsid w:val="009867B1"/>
    <w:rsid w:val="009876DE"/>
    <w:rsid w:val="00987ECB"/>
    <w:rsid w:val="00990956"/>
    <w:rsid w:val="00990BF4"/>
    <w:rsid w:val="00991F4F"/>
    <w:rsid w:val="0099214C"/>
    <w:rsid w:val="009934B1"/>
    <w:rsid w:val="0099585A"/>
    <w:rsid w:val="009961AC"/>
    <w:rsid w:val="009961CE"/>
    <w:rsid w:val="00997273"/>
    <w:rsid w:val="0099775F"/>
    <w:rsid w:val="009A3CE5"/>
    <w:rsid w:val="009A58F9"/>
    <w:rsid w:val="009A6859"/>
    <w:rsid w:val="009A7A4D"/>
    <w:rsid w:val="009B0846"/>
    <w:rsid w:val="009B2B6C"/>
    <w:rsid w:val="009B2EF5"/>
    <w:rsid w:val="009B33F0"/>
    <w:rsid w:val="009B47A1"/>
    <w:rsid w:val="009B483D"/>
    <w:rsid w:val="009B48EA"/>
    <w:rsid w:val="009B496F"/>
    <w:rsid w:val="009B56A1"/>
    <w:rsid w:val="009B5897"/>
    <w:rsid w:val="009B6272"/>
    <w:rsid w:val="009B7D97"/>
    <w:rsid w:val="009C0C5D"/>
    <w:rsid w:val="009C13E1"/>
    <w:rsid w:val="009C2102"/>
    <w:rsid w:val="009C21A9"/>
    <w:rsid w:val="009C399E"/>
    <w:rsid w:val="009C4218"/>
    <w:rsid w:val="009C4F11"/>
    <w:rsid w:val="009C54F9"/>
    <w:rsid w:val="009C5DE5"/>
    <w:rsid w:val="009C6F18"/>
    <w:rsid w:val="009C7294"/>
    <w:rsid w:val="009C74AB"/>
    <w:rsid w:val="009D18A6"/>
    <w:rsid w:val="009D2560"/>
    <w:rsid w:val="009D3EE6"/>
    <w:rsid w:val="009D42BE"/>
    <w:rsid w:val="009D4491"/>
    <w:rsid w:val="009D4E68"/>
    <w:rsid w:val="009D5C98"/>
    <w:rsid w:val="009D5FFF"/>
    <w:rsid w:val="009D621D"/>
    <w:rsid w:val="009D631B"/>
    <w:rsid w:val="009D6545"/>
    <w:rsid w:val="009D65F2"/>
    <w:rsid w:val="009D6CC7"/>
    <w:rsid w:val="009E0684"/>
    <w:rsid w:val="009E2574"/>
    <w:rsid w:val="009E3A6C"/>
    <w:rsid w:val="009E455D"/>
    <w:rsid w:val="009E688A"/>
    <w:rsid w:val="009E6C4E"/>
    <w:rsid w:val="009F01B8"/>
    <w:rsid w:val="009F0A92"/>
    <w:rsid w:val="009F0BAF"/>
    <w:rsid w:val="009F12F7"/>
    <w:rsid w:val="009F1949"/>
    <w:rsid w:val="009F232C"/>
    <w:rsid w:val="009F2D26"/>
    <w:rsid w:val="009F318E"/>
    <w:rsid w:val="009F3634"/>
    <w:rsid w:val="009F3A59"/>
    <w:rsid w:val="009F4630"/>
    <w:rsid w:val="009F67A4"/>
    <w:rsid w:val="009F6D26"/>
    <w:rsid w:val="009F6E59"/>
    <w:rsid w:val="00A04141"/>
    <w:rsid w:val="00A042FA"/>
    <w:rsid w:val="00A04DAD"/>
    <w:rsid w:val="00A053FF"/>
    <w:rsid w:val="00A0589F"/>
    <w:rsid w:val="00A05B23"/>
    <w:rsid w:val="00A05F6F"/>
    <w:rsid w:val="00A066CF"/>
    <w:rsid w:val="00A07048"/>
    <w:rsid w:val="00A07BBC"/>
    <w:rsid w:val="00A11669"/>
    <w:rsid w:val="00A11D8B"/>
    <w:rsid w:val="00A130B2"/>
    <w:rsid w:val="00A1508F"/>
    <w:rsid w:val="00A1700F"/>
    <w:rsid w:val="00A176D5"/>
    <w:rsid w:val="00A17E67"/>
    <w:rsid w:val="00A2198C"/>
    <w:rsid w:val="00A2234B"/>
    <w:rsid w:val="00A2296F"/>
    <w:rsid w:val="00A235BB"/>
    <w:rsid w:val="00A24A6E"/>
    <w:rsid w:val="00A2557C"/>
    <w:rsid w:val="00A268BF"/>
    <w:rsid w:val="00A3078D"/>
    <w:rsid w:val="00A3337E"/>
    <w:rsid w:val="00A33669"/>
    <w:rsid w:val="00A36BF6"/>
    <w:rsid w:val="00A36E0C"/>
    <w:rsid w:val="00A376BB"/>
    <w:rsid w:val="00A40773"/>
    <w:rsid w:val="00A4080E"/>
    <w:rsid w:val="00A40CB1"/>
    <w:rsid w:val="00A4375F"/>
    <w:rsid w:val="00A44DFB"/>
    <w:rsid w:val="00A44F25"/>
    <w:rsid w:val="00A45A39"/>
    <w:rsid w:val="00A46929"/>
    <w:rsid w:val="00A46A34"/>
    <w:rsid w:val="00A5006F"/>
    <w:rsid w:val="00A5095D"/>
    <w:rsid w:val="00A516A6"/>
    <w:rsid w:val="00A51EAD"/>
    <w:rsid w:val="00A52AD6"/>
    <w:rsid w:val="00A535CA"/>
    <w:rsid w:val="00A53708"/>
    <w:rsid w:val="00A55D3F"/>
    <w:rsid w:val="00A56002"/>
    <w:rsid w:val="00A56970"/>
    <w:rsid w:val="00A576F6"/>
    <w:rsid w:val="00A60C79"/>
    <w:rsid w:val="00A61AC8"/>
    <w:rsid w:val="00A61B4B"/>
    <w:rsid w:val="00A62354"/>
    <w:rsid w:val="00A631D3"/>
    <w:rsid w:val="00A64277"/>
    <w:rsid w:val="00A661D3"/>
    <w:rsid w:val="00A678BA"/>
    <w:rsid w:val="00A67C9B"/>
    <w:rsid w:val="00A70CCE"/>
    <w:rsid w:val="00A70EA8"/>
    <w:rsid w:val="00A72328"/>
    <w:rsid w:val="00A745D8"/>
    <w:rsid w:val="00A77475"/>
    <w:rsid w:val="00A77F20"/>
    <w:rsid w:val="00A801E1"/>
    <w:rsid w:val="00A813ED"/>
    <w:rsid w:val="00A844CF"/>
    <w:rsid w:val="00A84987"/>
    <w:rsid w:val="00A849CC"/>
    <w:rsid w:val="00A851A3"/>
    <w:rsid w:val="00A86663"/>
    <w:rsid w:val="00A8695A"/>
    <w:rsid w:val="00A86B24"/>
    <w:rsid w:val="00A87548"/>
    <w:rsid w:val="00A87C05"/>
    <w:rsid w:val="00A909BD"/>
    <w:rsid w:val="00A90CA4"/>
    <w:rsid w:val="00A90FBA"/>
    <w:rsid w:val="00A92743"/>
    <w:rsid w:val="00A932AE"/>
    <w:rsid w:val="00A937C0"/>
    <w:rsid w:val="00A955DA"/>
    <w:rsid w:val="00A957DD"/>
    <w:rsid w:val="00A96130"/>
    <w:rsid w:val="00A961E0"/>
    <w:rsid w:val="00AA2376"/>
    <w:rsid w:val="00AA3138"/>
    <w:rsid w:val="00AA4109"/>
    <w:rsid w:val="00AA696E"/>
    <w:rsid w:val="00AA7601"/>
    <w:rsid w:val="00AB050E"/>
    <w:rsid w:val="00AB24A2"/>
    <w:rsid w:val="00AB324C"/>
    <w:rsid w:val="00AB3D69"/>
    <w:rsid w:val="00AB43B9"/>
    <w:rsid w:val="00AB6112"/>
    <w:rsid w:val="00AB6353"/>
    <w:rsid w:val="00AB6532"/>
    <w:rsid w:val="00AB66F2"/>
    <w:rsid w:val="00AB69F6"/>
    <w:rsid w:val="00AC0D43"/>
    <w:rsid w:val="00AC28C0"/>
    <w:rsid w:val="00AC2D3C"/>
    <w:rsid w:val="00AC41B2"/>
    <w:rsid w:val="00AC4581"/>
    <w:rsid w:val="00AC5D62"/>
    <w:rsid w:val="00AC617D"/>
    <w:rsid w:val="00AC63BE"/>
    <w:rsid w:val="00AC68C1"/>
    <w:rsid w:val="00AC6F90"/>
    <w:rsid w:val="00AC7B2C"/>
    <w:rsid w:val="00AC7F3E"/>
    <w:rsid w:val="00AD0008"/>
    <w:rsid w:val="00AD1394"/>
    <w:rsid w:val="00AD4325"/>
    <w:rsid w:val="00AD5132"/>
    <w:rsid w:val="00AD53E7"/>
    <w:rsid w:val="00AD5C9D"/>
    <w:rsid w:val="00AD5DE6"/>
    <w:rsid w:val="00AD68E2"/>
    <w:rsid w:val="00AD7FAE"/>
    <w:rsid w:val="00AE3AC9"/>
    <w:rsid w:val="00AE4036"/>
    <w:rsid w:val="00AE59C8"/>
    <w:rsid w:val="00AE6115"/>
    <w:rsid w:val="00AE632A"/>
    <w:rsid w:val="00AE79F7"/>
    <w:rsid w:val="00AF0D54"/>
    <w:rsid w:val="00AF1807"/>
    <w:rsid w:val="00AF2B11"/>
    <w:rsid w:val="00AF4553"/>
    <w:rsid w:val="00AF472F"/>
    <w:rsid w:val="00AF6E81"/>
    <w:rsid w:val="00B005FC"/>
    <w:rsid w:val="00B008D9"/>
    <w:rsid w:val="00B01DAC"/>
    <w:rsid w:val="00B027E8"/>
    <w:rsid w:val="00B02845"/>
    <w:rsid w:val="00B02D9C"/>
    <w:rsid w:val="00B03F5B"/>
    <w:rsid w:val="00B05206"/>
    <w:rsid w:val="00B05642"/>
    <w:rsid w:val="00B073A5"/>
    <w:rsid w:val="00B07B9C"/>
    <w:rsid w:val="00B1388F"/>
    <w:rsid w:val="00B14644"/>
    <w:rsid w:val="00B14DF3"/>
    <w:rsid w:val="00B15085"/>
    <w:rsid w:val="00B16EA4"/>
    <w:rsid w:val="00B17D96"/>
    <w:rsid w:val="00B209D0"/>
    <w:rsid w:val="00B21548"/>
    <w:rsid w:val="00B2205D"/>
    <w:rsid w:val="00B224A8"/>
    <w:rsid w:val="00B22519"/>
    <w:rsid w:val="00B22CC1"/>
    <w:rsid w:val="00B23A75"/>
    <w:rsid w:val="00B24ECC"/>
    <w:rsid w:val="00B259CA"/>
    <w:rsid w:val="00B27B81"/>
    <w:rsid w:val="00B30450"/>
    <w:rsid w:val="00B308A1"/>
    <w:rsid w:val="00B30902"/>
    <w:rsid w:val="00B30DF4"/>
    <w:rsid w:val="00B31655"/>
    <w:rsid w:val="00B31E26"/>
    <w:rsid w:val="00B32A2F"/>
    <w:rsid w:val="00B33293"/>
    <w:rsid w:val="00B33D30"/>
    <w:rsid w:val="00B34D5A"/>
    <w:rsid w:val="00B36075"/>
    <w:rsid w:val="00B401F8"/>
    <w:rsid w:val="00B4157C"/>
    <w:rsid w:val="00B41DD9"/>
    <w:rsid w:val="00B41FC4"/>
    <w:rsid w:val="00B42368"/>
    <w:rsid w:val="00B45620"/>
    <w:rsid w:val="00B46337"/>
    <w:rsid w:val="00B469C0"/>
    <w:rsid w:val="00B46DB5"/>
    <w:rsid w:val="00B470F7"/>
    <w:rsid w:val="00B47468"/>
    <w:rsid w:val="00B47C10"/>
    <w:rsid w:val="00B47D79"/>
    <w:rsid w:val="00B47DCC"/>
    <w:rsid w:val="00B502E9"/>
    <w:rsid w:val="00B5073C"/>
    <w:rsid w:val="00B53386"/>
    <w:rsid w:val="00B53A8C"/>
    <w:rsid w:val="00B54D6D"/>
    <w:rsid w:val="00B5571D"/>
    <w:rsid w:val="00B55C8F"/>
    <w:rsid w:val="00B56B7D"/>
    <w:rsid w:val="00B5787C"/>
    <w:rsid w:val="00B578A8"/>
    <w:rsid w:val="00B57A95"/>
    <w:rsid w:val="00B57D8A"/>
    <w:rsid w:val="00B614E1"/>
    <w:rsid w:val="00B61B35"/>
    <w:rsid w:val="00B61BF7"/>
    <w:rsid w:val="00B64926"/>
    <w:rsid w:val="00B65406"/>
    <w:rsid w:val="00B66429"/>
    <w:rsid w:val="00B66895"/>
    <w:rsid w:val="00B66919"/>
    <w:rsid w:val="00B670D5"/>
    <w:rsid w:val="00B703E4"/>
    <w:rsid w:val="00B70C49"/>
    <w:rsid w:val="00B71EBC"/>
    <w:rsid w:val="00B72082"/>
    <w:rsid w:val="00B72E14"/>
    <w:rsid w:val="00B730F0"/>
    <w:rsid w:val="00B74645"/>
    <w:rsid w:val="00B746C2"/>
    <w:rsid w:val="00B756B3"/>
    <w:rsid w:val="00B7598A"/>
    <w:rsid w:val="00B75B1E"/>
    <w:rsid w:val="00B764AC"/>
    <w:rsid w:val="00B82517"/>
    <w:rsid w:val="00B83220"/>
    <w:rsid w:val="00B84D98"/>
    <w:rsid w:val="00B85C3A"/>
    <w:rsid w:val="00B85D9E"/>
    <w:rsid w:val="00B8639F"/>
    <w:rsid w:val="00B86AC2"/>
    <w:rsid w:val="00B90C0F"/>
    <w:rsid w:val="00B9156E"/>
    <w:rsid w:val="00B92438"/>
    <w:rsid w:val="00B9257A"/>
    <w:rsid w:val="00B92A25"/>
    <w:rsid w:val="00B92C22"/>
    <w:rsid w:val="00B92D4B"/>
    <w:rsid w:val="00B949F2"/>
    <w:rsid w:val="00B94F20"/>
    <w:rsid w:val="00B950E0"/>
    <w:rsid w:val="00B96AB7"/>
    <w:rsid w:val="00B96D42"/>
    <w:rsid w:val="00BA03A6"/>
    <w:rsid w:val="00BA059A"/>
    <w:rsid w:val="00BA0F17"/>
    <w:rsid w:val="00BA106B"/>
    <w:rsid w:val="00BA1D46"/>
    <w:rsid w:val="00BA342A"/>
    <w:rsid w:val="00BA35F5"/>
    <w:rsid w:val="00BA4A65"/>
    <w:rsid w:val="00BA6044"/>
    <w:rsid w:val="00BA6B76"/>
    <w:rsid w:val="00BB01B6"/>
    <w:rsid w:val="00BB0482"/>
    <w:rsid w:val="00BB0DBF"/>
    <w:rsid w:val="00BB0E53"/>
    <w:rsid w:val="00BB1DC6"/>
    <w:rsid w:val="00BB1DDB"/>
    <w:rsid w:val="00BB282C"/>
    <w:rsid w:val="00BB3D5A"/>
    <w:rsid w:val="00BB6137"/>
    <w:rsid w:val="00BB6568"/>
    <w:rsid w:val="00BB792A"/>
    <w:rsid w:val="00BC0CEF"/>
    <w:rsid w:val="00BC0E1C"/>
    <w:rsid w:val="00BC190D"/>
    <w:rsid w:val="00BC2C13"/>
    <w:rsid w:val="00BC2C8A"/>
    <w:rsid w:val="00BC3B30"/>
    <w:rsid w:val="00BC44C7"/>
    <w:rsid w:val="00BC4BD8"/>
    <w:rsid w:val="00BC55EE"/>
    <w:rsid w:val="00BC6070"/>
    <w:rsid w:val="00BC62B7"/>
    <w:rsid w:val="00BC7F4F"/>
    <w:rsid w:val="00BD1082"/>
    <w:rsid w:val="00BD18F4"/>
    <w:rsid w:val="00BD3A5F"/>
    <w:rsid w:val="00BD5CA3"/>
    <w:rsid w:val="00BD5EDE"/>
    <w:rsid w:val="00BD6BA4"/>
    <w:rsid w:val="00BD7430"/>
    <w:rsid w:val="00BE135A"/>
    <w:rsid w:val="00BE1B9E"/>
    <w:rsid w:val="00BE3054"/>
    <w:rsid w:val="00BE3163"/>
    <w:rsid w:val="00BE3876"/>
    <w:rsid w:val="00BE406E"/>
    <w:rsid w:val="00BE4C79"/>
    <w:rsid w:val="00BE5B0E"/>
    <w:rsid w:val="00BE7011"/>
    <w:rsid w:val="00BE7E25"/>
    <w:rsid w:val="00BF15AD"/>
    <w:rsid w:val="00BF1847"/>
    <w:rsid w:val="00BF293C"/>
    <w:rsid w:val="00BF3710"/>
    <w:rsid w:val="00BF37B9"/>
    <w:rsid w:val="00BF39F6"/>
    <w:rsid w:val="00BF4BF6"/>
    <w:rsid w:val="00BF4C70"/>
    <w:rsid w:val="00BF5E9E"/>
    <w:rsid w:val="00BF5FAC"/>
    <w:rsid w:val="00BF6E32"/>
    <w:rsid w:val="00BF73B3"/>
    <w:rsid w:val="00BF7650"/>
    <w:rsid w:val="00C004C3"/>
    <w:rsid w:val="00C01088"/>
    <w:rsid w:val="00C01DE2"/>
    <w:rsid w:val="00C0291E"/>
    <w:rsid w:val="00C0434C"/>
    <w:rsid w:val="00C044FF"/>
    <w:rsid w:val="00C04570"/>
    <w:rsid w:val="00C04572"/>
    <w:rsid w:val="00C0461E"/>
    <w:rsid w:val="00C04E6B"/>
    <w:rsid w:val="00C0541C"/>
    <w:rsid w:val="00C05F88"/>
    <w:rsid w:val="00C07101"/>
    <w:rsid w:val="00C0723C"/>
    <w:rsid w:val="00C07BE2"/>
    <w:rsid w:val="00C10365"/>
    <w:rsid w:val="00C105EA"/>
    <w:rsid w:val="00C10ABA"/>
    <w:rsid w:val="00C118D7"/>
    <w:rsid w:val="00C137C5"/>
    <w:rsid w:val="00C1468B"/>
    <w:rsid w:val="00C1663A"/>
    <w:rsid w:val="00C16756"/>
    <w:rsid w:val="00C201A5"/>
    <w:rsid w:val="00C20452"/>
    <w:rsid w:val="00C204AE"/>
    <w:rsid w:val="00C23179"/>
    <w:rsid w:val="00C23BCB"/>
    <w:rsid w:val="00C24311"/>
    <w:rsid w:val="00C25884"/>
    <w:rsid w:val="00C25A1A"/>
    <w:rsid w:val="00C2611B"/>
    <w:rsid w:val="00C26612"/>
    <w:rsid w:val="00C26B3A"/>
    <w:rsid w:val="00C27375"/>
    <w:rsid w:val="00C315C5"/>
    <w:rsid w:val="00C31903"/>
    <w:rsid w:val="00C31DC7"/>
    <w:rsid w:val="00C346F4"/>
    <w:rsid w:val="00C36CED"/>
    <w:rsid w:val="00C37E17"/>
    <w:rsid w:val="00C37F24"/>
    <w:rsid w:val="00C40573"/>
    <w:rsid w:val="00C4144D"/>
    <w:rsid w:val="00C4245C"/>
    <w:rsid w:val="00C42A72"/>
    <w:rsid w:val="00C42A74"/>
    <w:rsid w:val="00C42AA0"/>
    <w:rsid w:val="00C4338C"/>
    <w:rsid w:val="00C441BB"/>
    <w:rsid w:val="00C44C1A"/>
    <w:rsid w:val="00C44D48"/>
    <w:rsid w:val="00C46B5F"/>
    <w:rsid w:val="00C4718D"/>
    <w:rsid w:val="00C476D8"/>
    <w:rsid w:val="00C514E1"/>
    <w:rsid w:val="00C519B9"/>
    <w:rsid w:val="00C51EFF"/>
    <w:rsid w:val="00C53B0A"/>
    <w:rsid w:val="00C53D77"/>
    <w:rsid w:val="00C54105"/>
    <w:rsid w:val="00C542F3"/>
    <w:rsid w:val="00C54922"/>
    <w:rsid w:val="00C55D16"/>
    <w:rsid w:val="00C5613C"/>
    <w:rsid w:val="00C566DB"/>
    <w:rsid w:val="00C57477"/>
    <w:rsid w:val="00C57898"/>
    <w:rsid w:val="00C57B71"/>
    <w:rsid w:val="00C60851"/>
    <w:rsid w:val="00C60BAF"/>
    <w:rsid w:val="00C61B0E"/>
    <w:rsid w:val="00C63E7A"/>
    <w:rsid w:val="00C645F3"/>
    <w:rsid w:val="00C64639"/>
    <w:rsid w:val="00C64EDB"/>
    <w:rsid w:val="00C65A4D"/>
    <w:rsid w:val="00C6709A"/>
    <w:rsid w:val="00C724EA"/>
    <w:rsid w:val="00C72E2A"/>
    <w:rsid w:val="00C73FDF"/>
    <w:rsid w:val="00C749CD"/>
    <w:rsid w:val="00C74D4E"/>
    <w:rsid w:val="00C75899"/>
    <w:rsid w:val="00C75D49"/>
    <w:rsid w:val="00C76EC0"/>
    <w:rsid w:val="00C779F5"/>
    <w:rsid w:val="00C77F6D"/>
    <w:rsid w:val="00C80B6F"/>
    <w:rsid w:val="00C83398"/>
    <w:rsid w:val="00C83AB3"/>
    <w:rsid w:val="00C86832"/>
    <w:rsid w:val="00C8707E"/>
    <w:rsid w:val="00C87178"/>
    <w:rsid w:val="00C872C1"/>
    <w:rsid w:val="00C87CED"/>
    <w:rsid w:val="00C90D4B"/>
    <w:rsid w:val="00C9280B"/>
    <w:rsid w:val="00C92C84"/>
    <w:rsid w:val="00C94565"/>
    <w:rsid w:val="00C94808"/>
    <w:rsid w:val="00C95318"/>
    <w:rsid w:val="00C959EC"/>
    <w:rsid w:val="00C95E9B"/>
    <w:rsid w:val="00C96D7B"/>
    <w:rsid w:val="00C97BB1"/>
    <w:rsid w:val="00CA05B2"/>
    <w:rsid w:val="00CA06C9"/>
    <w:rsid w:val="00CA15E0"/>
    <w:rsid w:val="00CA2A10"/>
    <w:rsid w:val="00CA3285"/>
    <w:rsid w:val="00CA5690"/>
    <w:rsid w:val="00CA6048"/>
    <w:rsid w:val="00CA61B5"/>
    <w:rsid w:val="00CA630B"/>
    <w:rsid w:val="00CA701F"/>
    <w:rsid w:val="00CA71D9"/>
    <w:rsid w:val="00CB0737"/>
    <w:rsid w:val="00CB194A"/>
    <w:rsid w:val="00CB284D"/>
    <w:rsid w:val="00CB2A4E"/>
    <w:rsid w:val="00CB3F44"/>
    <w:rsid w:val="00CB4159"/>
    <w:rsid w:val="00CB43B6"/>
    <w:rsid w:val="00CB6801"/>
    <w:rsid w:val="00CB6A81"/>
    <w:rsid w:val="00CB6D9F"/>
    <w:rsid w:val="00CC0B03"/>
    <w:rsid w:val="00CC0C25"/>
    <w:rsid w:val="00CC2AF8"/>
    <w:rsid w:val="00CC2BE1"/>
    <w:rsid w:val="00CC2EC4"/>
    <w:rsid w:val="00CC3B5A"/>
    <w:rsid w:val="00CC3B6C"/>
    <w:rsid w:val="00CC44B8"/>
    <w:rsid w:val="00CC4669"/>
    <w:rsid w:val="00CC4F9C"/>
    <w:rsid w:val="00CC7142"/>
    <w:rsid w:val="00CC7AFA"/>
    <w:rsid w:val="00CD074F"/>
    <w:rsid w:val="00CD1079"/>
    <w:rsid w:val="00CD234E"/>
    <w:rsid w:val="00CD3506"/>
    <w:rsid w:val="00CD397D"/>
    <w:rsid w:val="00CD3FA4"/>
    <w:rsid w:val="00CD545F"/>
    <w:rsid w:val="00CD5A77"/>
    <w:rsid w:val="00CD77CC"/>
    <w:rsid w:val="00CE0763"/>
    <w:rsid w:val="00CE138B"/>
    <w:rsid w:val="00CE3090"/>
    <w:rsid w:val="00CE4B53"/>
    <w:rsid w:val="00CE4F17"/>
    <w:rsid w:val="00CE581F"/>
    <w:rsid w:val="00CE5FBB"/>
    <w:rsid w:val="00CE71B3"/>
    <w:rsid w:val="00CE72F1"/>
    <w:rsid w:val="00CE76EB"/>
    <w:rsid w:val="00CF06F9"/>
    <w:rsid w:val="00CF13DC"/>
    <w:rsid w:val="00CF1D04"/>
    <w:rsid w:val="00CF27D9"/>
    <w:rsid w:val="00CF32CF"/>
    <w:rsid w:val="00CF3AF5"/>
    <w:rsid w:val="00CF54DE"/>
    <w:rsid w:val="00CF5550"/>
    <w:rsid w:val="00CF5ABD"/>
    <w:rsid w:val="00CF6978"/>
    <w:rsid w:val="00CF69B3"/>
    <w:rsid w:val="00CF6B0A"/>
    <w:rsid w:val="00CF7671"/>
    <w:rsid w:val="00D00D6B"/>
    <w:rsid w:val="00D01109"/>
    <w:rsid w:val="00D02510"/>
    <w:rsid w:val="00D02C50"/>
    <w:rsid w:val="00D03D8F"/>
    <w:rsid w:val="00D05E68"/>
    <w:rsid w:val="00D05F8B"/>
    <w:rsid w:val="00D0633F"/>
    <w:rsid w:val="00D06C56"/>
    <w:rsid w:val="00D100AB"/>
    <w:rsid w:val="00D106D0"/>
    <w:rsid w:val="00D108E0"/>
    <w:rsid w:val="00D1243D"/>
    <w:rsid w:val="00D12679"/>
    <w:rsid w:val="00D12C8B"/>
    <w:rsid w:val="00D13880"/>
    <w:rsid w:val="00D13FAB"/>
    <w:rsid w:val="00D147EC"/>
    <w:rsid w:val="00D14B35"/>
    <w:rsid w:val="00D208D5"/>
    <w:rsid w:val="00D21639"/>
    <w:rsid w:val="00D21FD3"/>
    <w:rsid w:val="00D22065"/>
    <w:rsid w:val="00D22A52"/>
    <w:rsid w:val="00D23367"/>
    <w:rsid w:val="00D23CB0"/>
    <w:rsid w:val="00D24973"/>
    <w:rsid w:val="00D24DEE"/>
    <w:rsid w:val="00D30131"/>
    <w:rsid w:val="00D30509"/>
    <w:rsid w:val="00D32513"/>
    <w:rsid w:val="00D34800"/>
    <w:rsid w:val="00D3779E"/>
    <w:rsid w:val="00D37F75"/>
    <w:rsid w:val="00D40732"/>
    <w:rsid w:val="00D41BE7"/>
    <w:rsid w:val="00D42A4B"/>
    <w:rsid w:val="00D42C95"/>
    <w:rsid w:val="00D42DD7"/>
    <w:rsid w:val="00D43B59"/>
    <w:rsid w:val="00D43D96"/>
    <w:rsid w:val="00D43DAF"/>
    <w:rsid w:val="00D45147"/>
    <w:rsid w:val="00D501A8"/>
    <w:rsid w:val="00D52B83"/>
    <w:rsid w:val="00D52BB3"/>
    <w:rsid w:val="00D534AA"/>
    <w:rsid w:val="00D56235"/>
    <w:rsid w:val="00D57BA2"/>
    <w:rsid w:val="00D60616"/>
    <w:rsid w:val="00D6083E"/>
    <w:rsid w:val="00D60ADC"/>
    <w:rsid w:val="00D60E29"/>
    <w:rsid w:val="00D61305"/>
    <w:rsid w:val="00D62C1F"/>
    <w:rsid w:val="00D63148"/>
    <w:rsid w:val="00D63361"/>
    <w:rsid w:val="00D64641"/>
    <w:rsid w:val="00D6509B"/>
    <w:rsid w:val="00D65B35"/>
    <w:rsid w:val="00D669B5"/>
    <w:rsid w:val="00D66AF7"/>
    <w:rsid w:val="00D67A81"/>
    <w:rsid w:val="00D704A7"/>
    <w:rsid w:val="00D70965"/>
    <w:rsid w:val="00D70D27"/>
    <w:rsid w:val="00D73303"/>
    <w:rsid w:val="00D733C3"/>
    <w:rsid w:val="00D73E45"/>
    <w:rsid w:val="00D740A4"/>
    <w:rsid w:val="00D74EE0"/>
    <w:rsid w:val="00D752B0"/>
    <w:rsid w:val="00D75C00"/>
    <w:rsid w:val="00D77CB6"/>
    <w:rsid w:val="00D80807"/>
    <w:rsid w:val="00D812EC"/>
    <w:rsid w:val="00D8340C"/>
    <w:rsid w:val="00D85810"/>
    <w:rsid w:val="00D87AAA"/>
    <w:rsid w:val="00D903B9"/>
    <w:rsid w:val="00D90680"/>
    <w:rsid w:val="00D92710"/>
    <w:rsid w:val="00D929D2"/>
    <w:rsid w:val="00D9305A"/>
    <w:rsid w:val="00D95D33"/>
    <w:rsid w:val="00D969FD"/>
    <w:rsid w:val="00D97F20"/>
    <w:rsid w:val="00DA10F7"/>
    <w:rsid w:val="00DA12D4"/>
    <w:rsid w:val="00DA29FC"/>
    <w:rsid w:val="00DA3950"/>
    <w:rsid w:val="00DA634F"/>
    <w:rsid w:val="00DA79C1"/>
    <w:rsid w:val="00DB1403"/>
    <w:rsid w:val="00DB14A6"/>
    <w:rsid w:val="00DB26F2"/>
    <w:rsid w:val="00DB2861"/>
    <w:rsid w:val="00DB2B3C"/>
    <w:rsid w:val="00DB4E79"/>
    <w:rsid w:val="00DB4F7E"/>
    <w:rsid w:val="00DB57A4"/>
    <w:rsid w:val="00DB5DDF"/>
    <w:rsid w:val="00DB617D"/>
    <w:rsid w:val="00DB6329"/>
    <w:rsid w:val="00DB7487"/>
    <w:rsid w:val="00DB764C"/>
    <w:rsid w:val="00DB7D6B"/>
    <w:rsid w:val="00DC17E1"/>
    <w:rsid w:val="00DC1D0B"/>
    <w:rsid w:val="00DC21D2"/>
    <w:rsid w:val="00DC2703"/>
    <w:rsid w:val="00DC32F6"/>
    <w:rsid w:val="00DC4AB8"/>
    <w:rsid w:val="00DC4DCC"/>
    <w:rsid w:val="00DC5222"/>
    <w:rsid w:val="00DC5976"/>
    <w:rsid w:val="00DC6545"/>
    <w:rsid w:val="00DC68B0"/>
    <w:rsid w:val="00DC6EDC"/>
    <w:rsid w:val="00DC71C2"/>
    <w:rsid w:val="00DC7415"/>
    <w:rsid w:val="00DC7474"/>
    <w:rsid w:val="00DD02A1"/>
    <w:rsid w:val="00DD1906"/>
    <w:rsid w:val="00DD2E19"/>
    <w:rsid w:val="00DD4213"/>
    <w:rsid w:val="00DD5A42"/>
    <w:rsid w:val="00DE1B92"/>
    <w:rsid w:val="00DE1E93"/>
    <w:rsid w:val="00DE2054"/>
    <w:rsid w:val="00DE30B6"/>
    <w:rsid w:val="00DE36F4"/>
    <w:rsid w:val="00DE3EEF"/>
    <w:rsid w:val="00DE66B3"/>
    <w:rsid w:val="00DE68B0"/>
    <w:rsid w:val="00DE7472"/>
    <w:rsid w:val="00DF1AB1"/>
    <w:rsid w:val="00DF2970"/>
    <w:rsid w:val="00DF4136"/>
    <w:rsid w:val="00DF4481"/>
    <w:rsid w:val="00DF5EFF"/>
    <w:rsid w:val="00DF6A73"/>
    <w:rsid w:val="00DF708B"/>
    <w:rsid w:val="00DF7D28"/>
    <w:rsid w:val="00E00E59"/>
    <w:rsid w:val="00E034A1"/>
    <w:rsid w:val="00E0373E"/>
    <w:rsid w:val="00E0375A"/>
    <w:rsid w:val="00E03D80"/>
    <w:rsid w:val="00E0480B"/>
    <w:rsid w:val="00E05554"/>
    <w:rsid w:val="00E05CA6"/>
    <w:rsid w:val="00E05DE9"/>
    <w:rsid w:val="00E07B13"/>
    <w:rsid w:val="00E11BD7"/>
    <w:rsid w:val="00E12C97"/>
    <w:rsid w:val="00E13595"/>
    <w:rsid w:val="00E136D6"/>
    <w:rsid w:val="00E148A6"/>
    <w:rsid w:val="00E14DEF"/>
    <w:rsid w:val="00E14F2D"/>
    <w:rsid w:val="00E14F4A"/>
    <w:rsid w:val="00E15403"/>
    <w:rsid w:val="00E20114"/>
    <w:rsid w:val="00E21AB1"/>
    <w:rsid w:val="00E21FDA"/>
    <w:rsid w:val="00E22106"/>
    <w:rsid w:val="00E2476B"/>
    <w:rsid w:val="00E24D04"/>
    <w:rsid w:val="00E26CE2"/>
    <w:rsid w:val="00E271EC"/>
    <w:rsid w:val="00E3013E"/>
    <w:rsid w:val="00E30AFC"/>
    <w:rsid w:val="00E317B2"/>
    <w:rsid w:val="00E320F6"/>
    <w:rsid w:val="00E328E7"/>
    <w:rsid w:val="00E32C25"/>
    <w:rsid w:val="00E33792"/>
    <w:rsid w:val="00E339F6"/>
    <w:rsid w:val="00E35FF6"/>
    <w:rsid w:val="00E36341"/>
    <w:rsid w:val="00E40DC8"/>
    <w:rsid w:val="00E41EC5"/>
    <w:rsid w:val="00E422B3"/>
    <w:rsid w:val="00E4367E"/>
    <w:rsid w:val="00E46AB6"/>
    <w:rsid w:val="00E473F5"/>
    <w:rsid w:val="00E50CA9"/>
    <w:rsid w:val="00E51287"/>
    <w:rsid w:val="00E52824"/>
    <w:rsid w:val="00E52E11"/>
    <w:rsid w:val="00E558FC"/>
    <w:rsid w:val="00E55907"/>
    <w:rsid w:val="00E572C6"/>
    <w:rsid w:val="00E606C4"/>
    <w:rsid w:val="00E60A0F"/>
    <w:rsid w:val="00E619A5"/>
    <w:rsid w:val="00E621F4"/>
    <w:rsid w:val="00E6347E"/>
    <w:rsid w:val="00E63604"/>
    <w:rsid w:val="00E63915"/>
    <w:rsid w:val="00E63964"/>
    <w:rsid w:val="00E640DC"/>
    <w:rsid w:val="00E648E9"/>
    <w:rsid w:val="00E6569F"/>
    <w:rsid w:val="00E6747F"/>
    <w:rsid w:val="00E67A2A"/>
    <w:rsid w:val="00E70223"/>
    <w:rsid w:val="00E70518"/>
    <w:rsid w:val="00E716C5"/>
    <w:rsid w:val="00E7224B"/>
    <w:rsid w:val="00E72DA0"/>
    <w:rsid w:val="00E77533"/>
    <w:rsid w:val="00E77CF0"/>
    <w:rsid w:val="00E801B4"/>
    <w:rsid w:val="00E80B55"/>
    <w:rsid w:val="00E81422"/>
    <w:rsid w:val="00E83C87"/>
    <w:rsid w:val="00E84DAF"/>
    <w:rsid w:val="00E85879"/>
    <w:rsid w:val="00E86B1E"/>
    <w:rsid w:val="00E86D17"/>
    <w:rsid w:val="00E87B68"/>
    <w:rsid w:val="00E9136F"/>
    <w:rsid w:val="00E92454"/>
    <w:rsid w:val="00E9315E"/>
    <w:rsid w:val="00E939F8"/>
    <w:rsid w:val="00E93C70"/>
    <w:rsid w:val="00E93C94"/>
    <w:rsid w:val="00E93E46"/>
    <w:rsid w:val="00E943A4"/>
    <w:rsid w:val="00E9501D"/>
    <w:rsid w:val="00E9606F"/>
    <w:rsid w:val="00E96876"/>
    <w:rsid w:val="00E97015"/>
    <w:rsid w:val="00EA00FD"/>
    <w:rsid w:val="00EA084F"/>
    <w:rsid w:val="00EA1892"/>
    <w:rsid w:val="00EA22A8"/>
    <w:rsid w:val="00EA28FD"/>
    <w:rsid w:val="00EA2906"/>
    <w:rsid w:val="00EA4B7A"/>
    <w:rsid w:val="00EA61B8"/>
    <w:rsid w:val="00EA621D"/>
    <w:rsid w:val="00EA6886"/>
    <w:rsid w:val="00EA7D5B"/>
    <w:rsid w:val="00EB0259"/>
    <w:rsid w:val="00EB23E6"/>
    <w:rsid w:val="00EB2859"/>
    <w:rsid w:val="00EB2A79"/>
    <w:rsid w:val="00EB3CDF"/>
    <w:rsid w:val="00EB6222"/>
    <w:rsid w:val="00EB6661"/>
    <w:rsid w:val="00EB6C34"/>
    <w:rsid w:val="00EB796D"/>
    <w:rsid w:val="00EC176C"/>
    <w:rsid w:val="00EC2BCA"/>
    <w:rsid w:val="00EC2E96"/>
    <w:rsid w:val="00EC31E0"/>
    <w:rsid w:val="00EC3426"/>
    <w:rsid w:val="00EC3C6A"/>
    <w:rsid w:val="00EC3F49"/>
    <w:rsid w:val="00EC4B3A"/>
    <w:rsid w:val="00EC6473"/>
    <w:rsid w:val="00EC6525"/>
    <w:rsid w:val="00ED0400"/>
    <w:rsid w:val="00ED04AD"/>
    <w:rsid w:val="00ED0BE7"/>
    <w:rsid w:val="00ED2A4B"/>
    <w:rsid w:val="00ED2E5F"/>
    <w:rsid w:val="00ED32ED"/>
    <w:rsid w:val="00ED4012"/>
    <w:rsid w:val="00ED54A1"/>
    <w:rsid w:val="00ED55A5"/>
    <w:rsid w:val="00ED6051"/>
    <w:rsid w:val="00EE0138"/>
    <w:rsid w:val="00EE2BF9"/>
    <w:rsid w:val="00EE2CA6"/>
    <w:rsid w:val="00EE4ACC"/>
    <w:rsid w:val="00EE5A34"/>
    <w:rsid w:val="00EE65E0"/>
    <w:rsid w:val="00EF0BCE"/>
    <w:rsid w:val="00EF0F7E"/>
    <w:rsid w:val="00EF203F"/>
    <w:rsid w:val="00EF225D"/>
    <w:rsid w:val="00EF46F4"/>
    <w:rsid w:val="00EF48DC"/>
    <w:rsid w:val="00EF4B00"/>
    <w:rsid w:val="00EF4F68"/>
    <w:rsid w:val="00F006CF"/>
    <w:rsid w:val="00F007CF"/>
    <w:rsid w:val="00F01E95"/>
    <w:rsid w:val="00F046B0"/>
    <w:rsid w:val="00F0625D"/>
    <w:rsid w:val="00F07888"/>
    <w:rsid w:val="00F11F91"/>
    <w:rsid w:val="00F1244C"/>
    <w:rsid w:val="00F12C9E"/>
    <w:rsid w:val="00F12D16"/>
    <w:rsid w:val="00F12FA6"/>
    <w:rsid w:val="00F13BFF"/>
    <w:rsid w:val="00F13D2B"/>
    <w:rsid w:val="00F14371"/>
    <w:rsid w:val="00F1447C"/>
    <w:rsid w:val="00F1494C"/>
    <w:rsid w:val="00F152C7"/>
    <w:rsid w:val="00F16E4C"/>
    <w:rsid w:val="00F17F8B"/>
    <w:rsid w:val="00F214AB"/>
    <w:rsid w:val="00F23DAE"/>
    <w:rsid w:val="00F24FEC"/>
    <w:rsid w:val="00F250B9"/>
    <w:rsid w:val="00F25662"/>
    <w:rsid w:val="00F26D22"/>
    <w:rsid w:val="00F27965"/>
    <w:rsid w:val="00F27AC0"/>
    <w:rsid w:val="00F305B8"/>
    <w:rsid w:val="00F306B7"/>
    <w:rsid w:val="00F31108"/>
    <w:rsid w:val="00F33968"/>
    <w:rsid w:val="00F33B61"/>
    <w:rsid w:val="00F350CC"/>
    <w:rsid w:val="00F3596D"/>
    <w:rsid w:val="00F35EA1"/>
    <w:rsid w:val="00F36283"/>
    <w:rsid w:val="00F373C0"/>
    <w:rsid w:val="00F37F64"/>
    <w:rsid w:val="00F4252E"/>
    <w:rsid w:val="00F433EC"/>
    <w:rsid w:val="00F44EB3"/>
    <w:rsid w:val="00F45712"/>
    <w:rsid w:val="00F45968"/>
    <w:rsid w:val="00F45EBE"/>
    <w:rsid w:val="00F463CD"/>
    <w:rsid w:val="00F47872"/>
    <w:rsid w:val="00F4798D"/>
    <w:rsid w:val="00F50B26"/>
    <w:rsid w:val="00F513D9"/>
    <w:rsid w:val="00F52EE2"/>
    <w:rsid w:val="00F53EE4"/>
    <w:rsid w:val="00F5596D"/>
    <w:rsid w:val="00F572D3"/>
    <w:rsid w:val="00F6019B"/>
    <w:rsid w:val="00F60985"/>
    <w:rsid w:val="00F62084"/>
    <w:rsid w:val="00F62923"/>
    <w:rsid w:val="00F62A1A"/>
    <w:rsid w:val="00F636A4"/>
    <w:rsid w:val="00F66F84"/>
    <w:rsid w:val="00F70D13"/>
    <w:rsid w:val="00F70FB2"/>
    <w:rsid w:val="00F72772"/>
    <w:rsid w:val="00F72FF4"/>
    <w:rsid w:val="00F73BDB"/>
    <w:rsid w:val="00F750E8"/>
    <w:rsid w:val="00F75104"/>
    <w:rsid w:val="00F75134"/>
    <w:rsid w:val="00F76F7D"/>
    <w:rsid w:val="00F770DF"/>
    <w:rsid w:val="00F8041A"/>
    <w:rsid w:val="00F829C7"/>
    <w:rsid w:val="00F82BD9"/>
    <w:rsid w:val="00F830F0"/>
    <w:rsid w:val="00F83520"/>
    <w:rsid w:val="00F871B2"/>
    <w:rsid w:val="00F91079"/>
    <w:rsid w:val="00F92529"/>
    <w:rsid w:val="00F92640"/>
    <w:rsid w:val="00F93CD4"/>
    <w:rsid w:val="00F93CEE"/>
    <w:rsid w:val="00F93E6E"/>
    <w:rsid w:val="00F9505E"/>
    <w:rsid w:val="00F95EB5"/>
    <w:rsid w:val="00F96782"/>
    <w:rsid w:val="00F96AC6"/>
    <w:rsid w:val="00F96BFD"/>
    <w:rsid w:val="00FA091D"/>
    <w:rsid w:val="00FA092F"/>
    <w:rsid w:val="00FA1106"/>
    <w:rsid w:val="00FA1F46"/>
    <w:rsid w:val="00FA2BE1"/>
    <w:rsid w:val="00FA3753"/>
    <w:rsid w:val="00FA38F5"/>
    <w:rsid w:val="00FA413B"/>
    <w:rsid w:val="00FA4D0D"/>
    <w:rsid w:val="00FA5BC7"/>
    <w:rsid w:val="00FA5C4A"/>
    <w:rsid w:val="00FA67BF"/>
    <w:rsid w:val="00FA6FEB"/>
    <w:rsid w:val="00FB16D2"/>
    <w:rsid w:val="00FB1E39"/>
    <w:rsid w:val="00FB2727"/>
    <w:rsid w:val="00FB3A8C"/>
    <w:rsid w:val="00FB4604"/>
    <w:rsid w:val="00FB515E"/>
    <w:rsid w:val="00FB5B72"/>
    <w:rsid w:val="00FB6044"/>
    <w:rsid w:val="00FB632C"/>
    <w:rsid w:val="00FB6814"/>
    <w:rsid w:val="00FB7A73"/>
    <w:rsid w:val="00FC0369"/>
    <w:rsid w:val="00FC0468"/>
    <w:rsid w:val="00FC0DFD"/>
    <w:rsid w:val="00FC15D0"/>
    <w:rsid w:val="00FC18BC"/>
    <w:rsid w:val="00FC1B50"/>
    <w:rsid w:val="00FC64B5"/>
    <w:rsid w:val="00FC68F9"/>
    <w:rsid w:val="00FC6E09"/>
    <w:rsid w:val="00FC708D"/>
    <w:rsid w:val="00FD039E"/>
    <w:rsid w:val="00FD07FB"/>
    <w:rsid w:val="00FD0A47"/>
    <w:rsid w:val="00FD2157"/>
    <w:rsid w:val="00FD276C"/>
    <w:rsid w:val="00FD2C75"/>
    <w:rsid w:val="00FD2D48"/>
    <w:rsid w:val="00FD395A"/>
    <w:rsid w:val="00FD6533"/>
    <w:rsid w:val="00FD6DAE"/>
    <w:rsid w:val="00FD7BFE"/>
    <w:rsid w:val="00FD7D31"/>
    <w:rsid w:val="00FE00A4"/>
    <w:rsid w:val="00FE0885"/>
    <w:rsid w:val="00FE0A49"/>
    <w:rsid w:val="00FE10A6"/>
    <w:rsid w:val="00FE1EB3"/>
    <w:rsid w:val="00FE327F"/>
    <w:rsid w:val="00FE4AE5"/>
    <w:rsid w:val="00FE6C27"/>
    <w:rsid w:val="00FE7DEA"/>
    <w:rsid w:val="00FF0AA5"/>
    <w:rsid w:val="00FF1196"/>
    <w:rsid w:val="00FF11C2"/>
    <w:rsid w:val="00FF3C4D"/>
    <w:rsid w:val="00FF48B8"/>
    <w:rsid w:val="00FF624D"/>
    <w:rsid w:val="00FF6583"/>
    <w:rsid w:val="00FF6A61"/>
    <w:rsid w:val="00FF6A7F"/>
    <w:rsid w:val="00FF6CBA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none [3215]">
      <v:stroke startarrow="open" endarrow="open" color="none [3215]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5E"/>
    <w:pPr>
      <w:spacing w:before="120" w:after="120"/>
    </w:pPr>
    <w:rPr>
      <w:rFonts w:asciiTheme="minorHAnsi" w:hAnsi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C545E"/>
    <w:pPr>
      <w:keepNext/>
      <w:numPr>
        <w:numId w:val="2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545E"/>
    <w:pPr>
      <w:keepNext/>
      <w:numPr>
        <w:ilvl w:val="1"/>
        <w:numId w:val="2"/>
      </w:numPr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545E"/>
    <w:pPr>
      <w:keepNext/>
      <w:numPr>
        <w:ilvl w:val="2"/>
        <w:numId w:val="2"/>
      </w:numPr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545E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4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91397"/>
    <w:pPr>
      <w:spacing w:before="0" w:after="0"/>
    </w:pPr>
  </w:style>
  <w:style w:type="character" w:styleId="Hyperlink">
    <w:name w:val="Hyperlink"/>
    <w:basedOn w:val="DefaultParagraphFont"/>
    <w:uiPriority w:val="99"/>
    <w:rsid w:val="00B0284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91397"/>
    <w:pPr>
      <w:spacing w:before="0" w:after="0"/>
      <w:ind w:left="240"/>
    </w:pPr>
  </w:style>
  <w:style w:type="paragraph" w:styleId="BalloonText">
    <w:name w:val="Balloon Text"/>
    <w:basedOn w:val="Normal"/>
    <w:semiHidden/>
    <w:rsid w:val="00DC4DC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C545E"/>
    <w:pPr>
      <w:spacing w:before="240" w:after="60"/>
      <w:jc w:val="center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5D64AB"/>
    <w:pPr>
      <w:spacing w:before="0" w:after="0"/>
      <w:ind w:left="480"/>
    </w:pPr>
  </w:style>
  <w:style w:type="paragraph" w:styleId="Header">
    <w:name w:val="header"/>
    <w:basedOn w:val="Normal"/>
    <w:rsid w:val="005C4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4A4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E585B"/>
    <w:pPr>
      <w:ind w:left="720"/>
      <w:contextualSpacing/>
    </w:pPr>
  </w:style>
  <w:style w:type="paragraph" w:styleId="DocumentMap">
    <w:name w:val="Document Map"/>
    <w:basedOn w:val="Normal"/>
    <w:semiHidden/>
    <w:rsid w:val="004B5B8D"/>
    <w:pPr>
      <w:shd w:val="clear" w:color="auto" w:fill="000080"/>
    </w:pPr>
    <w:rPr>
      <w:rFonts w:ascii="Tahoma" w:hAnsi="Tahoma" w:cs="Tahoma"/>
    </w:rPr>
  </w:style>
  <w:style w:type="paragraph" w:customStyle="1" w:styleId="CmdHeader">
    <w:name w:val="CmdHeader"/>
    <w:next w:val="Normal"/>
    <w:link w:val="CmdHeaderChar"/>
    <w:qFormat/>
    <w:rsid w:val="004B5B8D"/>
    <w:pPr>
      <w:keepNext/>
      <w:spacing w:after="120"/>
    </w:pPr>
    <w:rPr>
      <w:rFonts w:ascii="Arial" w:hAnsi="Arial" w:cs="Arial"/>
      <w:b/>
      <w:bCs/>
      <w:i/>
      <w:iCs/>
      <w:sz w:val="24"/>
      <w:szCs w:val="24"/>
      <w:lang w:eastAsia="ja-JP"/>
    </w:rPr>
  </w:style>
  <w:style w:type="numbering" w:customStyle="1" w:styleId="Style1">
    <w:name w:val="Style1"/>
    <w:rsid w:val="00EB2A79"/>
    <w:pPr>
      <w:numPr>
        <w:numId w:val="1"/>
      </w:numPr>
    </w:pPr>
  </w:style>
  <w:style w:type="table" w:styleId="TableContemporary">
    <w:name w:val="Table Contemporary"/>
    <w:basedOn w:val="TableNormal"/>
    <w:rsid w:val="004B5B8D"/>
    <w:pPr>
      <w:spacing w:before="120" w:after="120"/>
    </w:pPr>
    <w:rPr>
      <w:rFonts w:ascii="Arial" w:hAnsi="Arial" w:cs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yntax">
    <w:name w:val="Syntax"/>
    <w:basedOn w:val="Normal"/>
    <w:link w:val="SyntaxChar"/>
    <w:qFormat/>
    <w:rsid w:val="00E00E59"/>
    <w:rPr>
      <w:rFonts w:ascii="Courier New" w:hAnsi="Courier New" w:cs="Courier New"/>
      <w:noProof/>
      <w:sz w:val="20"/>
      <w:szCs w:val="20"/>
    </w:rPr>
  </w:style>
  <w:style w:type="character" w:customStyle="1" w:styleId="SyntaxChar">
    <w:name w:val="Syntax Char"/>
    <w:basedOn w:val="DefaultParagraphFont"/>
    <w:link w:val="Syntax"/>
    <w:rsid w:val="00E00E59"/>
    <w:rPr>
      <w:rFonts w:ascii="Courier New" w:hAnsi="Courier New" w:cs="Courier New"/>
      <w:noProof/>
      <w:lang w:eastAsia="ja-JP"/>
    </w:rPr>
  </w:style>
  <w:style w:type="character" w:customStyle="1" w:styleId="CmdHeaderChar">
    <w:name w:val="CmdHeader Char"/>
    <w:basedOn w:val="DefaultParagraphFont"/>
    <w:link w:val="CmdHeader"/>
    <w:rsid w:val="00811ED8"/>
    <w:rPr>
      <w:rFonts w:ascii="Arial" w:hAnsi="Arial" w:cs="Arial"/>
      <w:b/>
      <w:bCs/>
      <w:i/>
      <w:iCs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27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6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657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657"/>
    <w:rPr>
      <w:rFonts w:asciiTheme="minorHAnsi" w:hAnsiTheme="minorHAnsi"/>
      <w:b/>
      <w:bCs/>
      <w:lang w:eastAsia="ja-JP"/>
    </w:rPr>
  </w:style>
  <w:style w:type="character" w:customStyle="1" w:styleId="Heading4Char">
    <w:name w:val="Heading 4 Char"/>
    <w:basedOn w:val="DefaultParagraphFont"/>
    <w:link w:val="Heading4"/>
    <w:rsid w:val="00A46929"/>
    <w:rPr>
      <w:rFonts w:asciiTheme="majorHAnsi" w:hAnsiTheme="majorHAnsi"/>
      <w:b/>
      <w:bCs/>
      <w:i/>
      <w:sz w:val="26"/>
      <w:szCs w:val="26"/>
      <w:lang w:eastAsia="ja-JP"/>
    </w:rPr>
  </w:style>
  <w:style w:type="numbering" w:customStyle="1" w:styleId="StyleBulleted">
    <w:name w:val="Style Bulleted"/>
    <w:basedOn w:val="NoList"/>
    <w:rsid w:val="00F871B2"/>
    <w:pPr>
      <w:numPr>
        <w:numId w:val="4"/>
      </w:numPr>
    </w:pPr>
  </w:style>
  <w:style w:type="character" w:customStyle="1" w:styleId="CmdHeaderCharChar">
    <w:name w:val="CmdHeader Char Char"/>
    <w:basedOn w:val="DefaultParagraphFont"/>
    <w:rsid w:val="00E24D04"/>
    <w:rPr>
      <w:rFonts w:ascii="Arial" w:hAnsi="Arial" w:cs="Arial"/>
      <w:b/>
      <w:bCs/>
      <w:i/>
      <w:iCs/>
      <w:sz w:val="24"/>
      <w:szCs w:val="24"/>
      <w:lang w:val="en-US" w:eastAsia="ja-JP" w:bidi="ar-SA"/>
    </w:rPr>
  </w:style>
  <w:style w:type="numbering" w:customStyle="1" w:styleId="Outline">
    <w:name w:val="Outline"/>
    <w:basedOn w:val="NoList"/>
    <w:rsid w:val="005870A8"/>
    <w:pPr>
      <w:numPr>
        <w:numId w:val="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660"/>
    </w:pPr>
    <w:rPr>
      <w:rFonts w:eastAsiaTheme="minorEastAsia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880"/>
    </w:pPr>
    <w:rPr>
      <w:rFonts w:eastAsiaTheme="minorEastAsia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100"/>
    </w:pPr>
    <w:rPr>
      <w:rFonts w:eastAsiaTheme="minorEastAsia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320"/>
    </w:pPr>
    <w:rPr>
      <w:rFonts w:eastAsiaTheme="minorEastAsia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540"/>
    </w:pPr>
    <w:rPr>
      <w:rFonts w:eastAsiaTheme="minorEastAsia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760"/>
    </w:pPr>
    <w:rPr>
      <w:rFonts w:eastAsiaTheme="minorEastAsia" w:cstheme="minorBid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8D2C74"/>
    <w:rPr>
      <w:rFonts w:asciiTheme="minorHAnsi" w:hAnsiTheme="minorHAnsi"/>
      <w:sz w:val="24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112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112"/>
    <w:rPr>
      <w:rFonts w:asciiTheme="minorHAnsi" w:hAnsiTheme="minorHAnsi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AB6112"/>
    <w:rPr>
      <w:vertAlign w:val="superscript"/>
    </w:rPr>
  </w:style>
  <w:style w:type="character" w:styleId="Strong">
    <w:name w:val="Strong"/>
    <w:basedOn w:val="DefaultParagraphFont"/>
    <w:uiPriority w:val="22"/>
    <w:qFormat/>
    <w:rsid w:val="00AE61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FE"/>
    <w:rPr>
      <w:rFonts w:ascii="Courier New" w:eastAsiaTheme="minorHAnsi" w:hAnsi="Courier New" w:cs="Courier New"/>
    </w:rPr>
  </w:style>
  <w:style w:type="paragraph" w:customStyle="1" w:styleId="Figure">
    <w:name w:val="Figure"/>
    <w:basedOn w:val="Normal"/>
    <w:link w:val="FigureChar"/>
    <w:qFormat/>
    <w:rsid w:val="009200E4"/>
  </w:style>
  <w:style w:type="paragraph" w:styleId="NoSpacing">
    <w:name w:val="No Spacing"/>
    <w:uiPriority w:val="1"/>
    <w:qFormat/>
    <w:rsid w:val="00BA0F17"/>
    <w:rPr>
      <w:rFonts w:asciiTheme="minorHAnsi" w:hAnsiTheme="minorHAnsi"/>
      <w:sz w:val="24"/>
      <w:szCs w:val="24"/>
      <w:lang w:eastAsia="ja-JP"/>
    </w:rPr>
  </w:style>
  <w:style w:type="character" w:customStyle="1" w:styleId="FigureChar">
    <w:name w:val="Figure Char"/>
    <w:basedOn w:val="DefaultParagraphFont"/>
    <w:link w:val="Figure"/>
    <w:rsid w:val="009200E4"/>
    <w:rPr>
      <w:rFonts w:asciiTheme="minorHAnsi" w:hAnsiTheme="minorHAnsi"/>
      <w:sz w:val="24"/>
      <w:szCs w:val="24"/>
      <w:lang w:eastAsia="ja-JP"/>
    </w:rPr>
  </w:style>
  <w:style w:type="paragraph" w:customStyle="1" w:styleId="Style2">
    <w:name w:val="Style2"/>
    <w:basedOn w:val="Figure"/>
    <w:link w:val="Style2Char"/>
    <w:autoRedefine/>
    <w:qFormat/>
    <w:rsid w:val="009200E4"/>
  </w:style>
  <w:style w:type="paragraph" w:customStyle="1" w:styleId="Style3">
    <w:name w:val="Style3"/>
    <w:basedOn w:val="Figure"/>
    <w:link w:val="Style3Char"/>
    <w:qFormat/>
    <w:rsid w:val="009200E4"/>
    <w:pPr>
      <w:ind w:left="720"/>
    </w:pPr>
  </w:style>
  <w:style w:type="character" w:customStyle="1" w:styleId="Style2Char">
    <w:name w:val="Style2 Char"/>
    <w:basedOn w:val="FigureChar"/>
    <w:link w:val="Style2"/>
    <w:rsid w:val="009200E4"/>
    <w:rPr>
      <w:rFonts w:asciiTheme="minorHAnsi" w:hAnsiTheme="minorHAnsi"/>
      <w:sz w:val="24"/>
      <w:szCs w:val="24"/>
      <w:lang w:eastAsia="ja-JP"/>
    </w:rPr>
  </w:style>
  <w:style w:type="paragraph" w:customStyle="1" w:styleId="Style4">
    <w:name w:val="Style4"/>
    <w:basedOn w:val="Figure"/>
    <w:link w:val="Style4Char"/>
    <w:qFormat/>
    <w:rsid w:val="009200E4"/>
    <w:pPr>
      <w:ind w:left="720"/>
    </w:pPr>
  </w:style>
  <w:style w:type="character" w:customStyle="1" w:styleId="Style3Char">
    <w:name w:val="Style3 Char"/>
    <w:basedOn w:val="FigureChar"/>
    <w:link w:val="Style3"/>
    <w:rsid w:val="009200E4"/>
    <w:rPr>
      <w:rFonts w:asciiTheme="minorHAnsi" w:hAnsiTheme="minorHAnsi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C44C1A"/>
    <w:rPr>
      <w:i/>
      <w:iCs/>
    </w:rPr>
  </w:style>
  <w:style w:type="character" w:customStyle="1" w:styleId="Style4Char">
    <w:name w:val="Style4 Char"/>
    <w:basedOn w:val="FigureChar"/>
    <w:link w:val="Style4"/>
    <w:rsid w:val="009200E4"/>
    <w:rPr>
      <w:rFonts w:asciiTheme="minorHAnsi" w:hAnsiTheme="minorHAnsi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5E"/>
    <w:pPr>
      <w:spacing w:before="120" w:after="120"/>
    </w:pPr>
    <w:rPr>
      <w:rFonts w:asciiTheme="minorHAnsi" w:hAnsi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C545E"/>
    <w:pPr>
      <w:keepNext/>
      <w:numPr>
        <w:numId w:val="2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545E"/>
    <w:pPr>
      <w:keepNext/>
      <w:numPr>
        <w:ilvl w:val="1"/>
        <w:numId w:val="2"/>
      </w:numPr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545E"/>
    <w:pPr>
      <w:keepNext/>
      <w:numPr>
        <w:ilvl w:val="2"/>
        <w:numId w:val="2"/>
      </w:numPr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545E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4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91397"/>
    <w:pPr>
      <w:spacing w:before="0" w:after="0"/>
    </w:pPr>
  </w:style>
  <w:style w:type="character" w:styleId="Hyperlink">
    <w:name w:val="Hyperlink"/>
    <w:basedOn w:val="DefaultParagraphFont"/>
    <w:uiPriority w:val="99"/>
    <w:rsid w:val="00B0284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91397"/>
    <w:pPr>
      <w:spacing w:before="0" w:after="0"/>
      <w:ind w:left="240"/>
    </w:pPr>
  </w:style>
  <w:style w:type="paragraph" w:styleId="BalloonText">
    <w:name w:val="Balloon Text"/>
    <w:basedOn w:val="Normal"/>
    <w:semiHidden/>
    <w:rsid w:val="00DC4DC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C545E"/>
    <w:pPr>
      <w:spacing w:before="240" w:after="60"/>
      <w:jc w:val="center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5D64AB"/>
    <w:pPr>
      <w:spacing w:before="0" w:after="0"/>
      <w:ind w:left="480"/>
    </w:pPr>
  </w:style>
  <w:style w:type="paragraph" w:styleId="Header">
    <w:name w:val="header"/>
    <w:basedOn w:val="Normal"/>
    <w:rsid w:val="005C4A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4A4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E585B"/>
    <w:pPr>
      <w:ind w:left="720"/>
      <w:contextualSpacing/>
    </w:pPr>
  </w:style>
  <w:style w:type="paragraph" w:styleId="DocumentMap">
    <w:name w:val="Document Map"/>
    <w:basedOn w:val="Normal"/>
    <w:semiHidden/>
    <w:rsid w:val="004B5B8D"/>
    <w:pPr>
      <w:shd w:val="clear" w:color="auto" w:fill="000080"/>
    </w:pPr>
    <w:rPr>
      <w:rFonts w:ascii="Tahoma" w:hAnsi="Tahoma" w:cs="Tahoma"/>
    </w:rPr>
  </w:style>
  <w:style w:type="paragraph" w:customStyle="1" w:styleId="CmdHeader">
    <w:name w:val="CmdHeader"/>
    <w:next w:val="Normal"/>
    <w:link w:val="CmdHeaderChar"/>
    <w:qFormat/>
    <w:rsid w:val="004B5B8D"/>
    <w:pPr>
      <w:keepNext/>
      <w:spacing w:after="120"/>
    </w:pPr>
    <w:rPr>
      <w:rFonts w:ascii="Arial" w:hAnsi="Arial" w:cs="Arial"/>
      <w:b/>
      <w:bCs/>
      <w:i/>
      <w:iCs/>
      <w:sz w:val="24"/>
      <w:szCs w:val="24"/>
      <w:lang w:eastAsia="ja-JP"/>
    </w:rPr>
  </w:style>
  <w:style w:type="numbering" w:customStyle="1" w:styleId="Style1">
    <w:name w:val="Style1"/>
    <w:rsid w:val="00EB2A79"/>
    <w:pPr>
      <w:numPr>
        <w:numId w:val="1"/>
      </w:numPr>
    </w:pPr>
  </w:style>
  <w:style w:type="table" w:styleId="TableContemporary">
    <w:name w:val="Table Contemporary"/>
    <w:basedOn w:val="TableNormal"/>
    <w:rsid w:val="004B5B8D"/>
    <w:pPr>
      <w:spacing w:before="120" w:after="120"/>
    </w:pPr>
    <w:rPr>
      <w:rFonts w:ascii="Arial" w:hAnsi="Arial" w:cs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yntax">
    <w:name w:val="Syntax"/>
    <w:basedOn w:val="Normal"/>
    <w:link w:val="SyntaxChar"/>
    <w:qFormat/>
    <w:rsid w:val="00E00E59"/>
    <w:rPr>
      <w:rFonts w:ascii="Courier New" w:hAnsi="Courier New" w:cs="Courier New"/>
      <w:noProof/>
      <w:sz w:val="20"/>
      <w:szCs w:val="20"/>
    </w:rPr>
  </w:style>
  <w:style w:type="character" w:customStyle="1" w:styleId="SyntaxChar">
    <w:name w:val="Syntax Char"/>
    <w:basedOn w:val="DefaultParagraphFont"/>
    <w:link w:val="Syntax"/>
    <w:rsid w:val="00E00E59"/>
    <w:rPr>
      <w:rFonts w:ascii="Courier New" w:hAnsi="Courier New" w:cs="Courier New"/>
      <w:noProof/>
      <w:lang w:eastAsia="ja-JP"/>
    </w:rPr>
  </w:style>
  <w:style w:type="character" w:customStyle="1" w:styleId="CmdHeaderChar">
    <w:name w:val="CmdHeader Char"/>
    <w:basedOn w:val="DefaultParagraphFont"/>
    <w:link w:val="CmdHeader"/>
    <w:rsid w:val="00811ED8"/>
    <w:rPr>
      <w:rFonts w:ascii="Arial" w:hAnsi="Arial" w:cs="Arial"/>
      <w:b/>
      <w:bCs/>
      <w:i/>
      <w:iCs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27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6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657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657"/>
    <w:rPr>
      <w:rFonts w:asciiTheme="minorHAnsi" w:hAnsiTheme="minorHAnsi"/>
      <w:b/>
      <w:bCs/>
      <w:lang w:eastAsia="ja-JP"/>
    </w:rPr>
  </w:style>
  <w:style w:type="character" w:customStyle="1" w:styleId="Heading4Char">
    <w:name w:val="Heading 4 Char"/>
    <w:basedOn w:val="DefaultParagraphFont"/>
    <w:link w:val="Heading4"/>
    <w:rsid w:val="00A46929"/>
    <w:rPr>
      <w:rFonts w:asciiTheme="majorHAnsi" w:hAnsiTheme="majorHAnsi"/>
      <w:b/>
      <w:bCs/>
      <w:i/>
      <w:sz w:val="26"/>
      <w:szCs w:val="26"/>
      <w:lang w:eastAsia="ja-JP"/>
    </w:rPr>
  </w:style>
  <w:style w:type="numbering" w:customStyle="1" w:styleId="StyleBulleted">
    <w:name w:val="Style Bulleted"/>
    <w:basedOn w:val="NoList"/>
    <w:rsid w:val="00F871B2"/>
    <w:pPr>
      <w:numPr>
        <w:numId w:val="4"/>
      </w:numPr>
    </w:pPr>
  </w:style>
  <w:style w:type="character" w:customStyle="1" w:styleId="CmdHeaderCharChar">
    <w:name w:val="CmdHeader Char Char"/>
    <w:basedOn w:val="DefaultParagraphFont"/>
    <w:rsid w:val="00E24D04"/>
    <w:rPr>
      <w:rFonts w:ascii="Arial" w:hAnsi="Arial" w:cs="Arial"/>
      <w:b/>
      <w:bCs/>
      <w:i/>
      <w:iCs/>
      <w:sz w:val="24"/>
      <w:szCs w:val="24"/>
      <w:lang w:val="en-US" w:eastAsia="ja-JP" w:bidi="ar-SA"/>
    </w:rPr>
  </w:style>
  <w:style w:type="numbering" w:customStyle="1" w:styleId="Outline">
    <w:name w:val="Outline"/>
    <w:basedOn w:val="NoList"/>
    <w:rsid w:val="005870A8"/>
    <w:pPr>
      <w:numPr>
        <w:numId w:val="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660"/>
    </w:pPr>
    <w:rPr>
      <w:rFonts w:eastAsiaTheme="minorEastAsia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880"/>
    </w:pPr>
    <w:rPr>
      <w:rFonts w:eastAsiaTheme="minorEastAsia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100"/>
    </w:pPr>
    <w:rPr>
      <w:rFonts w:eastAsiaTheme="minorEastAsia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320"/>
    </w:pPr>
    <w:rPr>
      <w:rFonts w:eastAsiaTheme="minorEastAsia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540"/>
    </w:pPr>
    <w:rPr>
      <w:rFonts w:eastAsiaTheme="minorEastAsia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C37F24"/>
    <w:pPr>
      <w:spacing w:before="0" w:after="100" w:line="276" w:lineRule="auto"/>
      <w:ind w:left="1760"/>
    </w:pPr>
    <w:rPr>
      <w:rFonts w:eastAsiaTheme="minorEastAsia" w:cstheme="minorBid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8D2C74"/>
    <w:rPr>
      <w:rFonts w:asciiTheme="minorHAnsi" w:hAnsiTheme="minorHAnsi"/>
      <w:sz w:val="24"/>
      <w:szCs w:val="24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112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112"/>
    <w:rPr>
      <w:rFonts w:asciiTheme="minorHAnsi" w:hAnsiTheme="minorHAnsi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AB6112"/>
    <w:rPr>
      <w:vertAlign w:val="superscript"/>
    </w:rPr>
  </w:style>
  <w:style w:type="character" w:styleId="Strong">
    <w:name w:val="Strong"/>
    <w:basedOn w:val="DefaultParagraphFont"/>
    <w:uiPriority w:val="22"/>
    <w:qFormat/>
    <w:rsid w:val="00AE61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2FE"/>
    <w:rPr>
      <w:rFonts w:ascii="Courier New" w:eastAsiaTheme="minorHAnsi" w:hAnsi="Courier New" w:cs="Courier New"/>
    </w:rPr>
  </w:style>
  <w:style w:type="paragraph" w:customStyle="1" w:styleId="Figure">
    <w:name w:val="Figure"/>
    <w:basedOn w:val="Normal"/>
    <w:link w:val="FigureChar"/>
    <w:qFormat/>
    <w:rsid w:val="009200E4"/>
  </w:style>
  <w:style w:type="paragraph" w:styleId="NoSpacing">
    <w:name w:val="No Spacing"/>
    <w:uiPriority w:val="1"/>
    <w:qFormat/>
    <w:rsid w:val="00BA0F17"/>
    <w:rPr>
      <w:rFonts w:asciiTheme="minorHAnsi" w:hAnsiTheme="minorHAnsi"/>
      <w:sz w:val="24"/>
      <w:szCs w:val="24"/>
      <w:lang w:eastAsia="ja-JP"/>
    </w:rPr>
  </w:style>
  <w:style w:type="character" w:customStyle="1" w:styleId="FigureChar">
    <w:name w:val="Figure Char"/>
    <w:basedOn w:val="DefaultParagraphFont"/>
    <w:link w:val="Figure"/>
    <w:rsid w:val="009200E4"/>
    <w:rPr>
      <w:rFonts w:asciiTheme="minorHAnsi" w:hAnsiTheme="minorHAnsi"/>
      <w:sz w:val="24"/>
      <w:szCs w:val="24"/>
      <w:lang w:eastAsia="ja-JP"/>
    </w:rPr>
  </w:style>
  <w:style w:type="paragraph" w:customStyle="1" w:styleId="Style2">
    <w:name w:val="Style2"/>
    <w:basedOn w:val="Figure"/>
    <w:link w:val="Style2Char"/>
    <w:autoRedefine/>
    <w:qFormat/>
    <w:rsid w:val="009200E4"/>
  </w:style>
  <w:style w:type="paragraph" w:customStyle="1" w:styleId="Style3">
    <w:name w:val="Style3"/>
    <w:basedOn w:val="Figure"/>
    <w:link w:val="Style3Char"/>
    <w:qFormat/>
    <w:rsid w:val="009200E4"/>
    <w:pPr>
      <w:ind w:left="720"/>
    </w:pPr>
  </w:style>
  <w:style w:type="character" w:customStyle="1" w:styleId="Style2Char">
    <w:name w:val="Style2 Char"/>
    <w:basedOn w:val="FigureChar"/>
    <w:link w:val="Style2"/>
    <w:rsid w:val="009200E4"/>
    <w:rPr>
      <w:rFonts w:asciiTheme="minorHAnsi" w:hAnsiTheme="minorHAnsi"/>
      <w:sz w:val="24"/>
      <w:szCs w:val="24"/>
      <w:lang w:eastAsia="ja-JP"/>
    </w:rPr>
  </w:style>
  <w:style w:type="paragraph" w:customStyle="1" w:styleId="Style4">
    <w:name w:val="Style4"/>
    <w:basedOn w:val="Figure"/>
    <w:link w:val="Style4Char"/>
    <w:qFormat/>
    <w:rsid w:val="009200E4"/>
    <w:pPr>
      <w:ind w:left="720"/>
    </w:pPr>
  </w:style>
  <w:style w:type="character" w:customStyle="1" w:styleId="Style3Char">
    <w:name w:val="Style3 Char"/>
    <w:basedOn w:val="FigureChar"/>
    <w:link w:val="Style3"/>
    <w:rsid w:val="009200E4"/>
    <w:rPr>
      <w:rFonts w:asciiTheme="minorHAnsi" w:hAnsiTheme="minorHAnsi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C44C1A"/>
    <w:rPr>
      <w:i/>
      <w:iCs/>
    </w:rPr>
  </w:style>
  <w:style w:type="character" w:customStyle="1" w:styleId="Style4Char">
    <w:name w:val="Style4 Char"/>
    <w:basedOn w:val="FigureChar"/>
    <w:link w:val="Style4"/>
    <w:rsid w:val="009200E4"/>
    <w:rPr>
      <w:rFonts w:asciiTheme="minorHAnsi" w:hAnsiTheme="minorHAns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9A22760A1B499C95589955843F16" ma:contentTypeVersion="1" ma:contentTypeDescription="Create a new document." ma:contentTypeScope="" ma:versionID="f0b83fde10062c815e334073c54f03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EEE66-A1A2-430B-8551-9F88FF3B7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211D77-D0FF-4908-8529-81CB1F6C2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4440E-7C92-44B6-A60E-67428FC5C1D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9D2C403-C6D8-472A-8A14-C6F479CE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3325</Words>
  <Characters>18957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Designer Functional Specification Template</vt:lpstr>
    </vt:vector>
  </TitlesOfParts>
  <Company>Synopsys, Inc</Company>
  <LinksUpToDate>false</LinksUpToDate>
  <CharactersWithSpaces>22238</CharactersWithSpaces>
  <SharedDoc>false</SharedDoc>
  <HLinks>
    <vt:vector size="204" baseType="variant">
      <vt:variant>
        <vt:i4>1048636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_Toc128224731</vt:lpwstr>
      </vt:variant>
      <vt:variant>
        <vt:i4>1048636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_Toc128224730</vt:lpwstr>
      </vt:variant>
      <vt:variant>
        <vt:i4>1114172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_Toc128224729</vt:lpwstr>
      </vt:variant>
      <vt:variant>
        <vt:i4>1114172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_Toc128224728</vt:lpwstr>
      </vt:variant>
      <vt:variant>
        <vt:i4>1114172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_Toc128224727</vt:lpwstr>
      </vt:variant>
      <vt:variant>
        <vt:i4>1114172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_Toc128224726</vt:lpwstr>
      </vt:variant>
      <vt:variant>
        <vt:i4>1114172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_Toc128224725</vt:lpwstr>
      </vt:variant>
      <vt:variant>
        <vt:i4>1114172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_Toc128224724</vt:lpwstr>
      </vt:variant>
      <vt:variant>
        <vt:i4>1114172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_Toc128224723</vt:lpwstr>
      </vt:variant>
      <vt:variant>
        <vt:i4>1114172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_Toc128224722</vt:lpwstr>
      </vt:variant>
      <vt:variant>
        <vt:i4>1114172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_Toc128224721</vt:lpwstr>
      </vt:variant>
      <vt:variant>
        <vt:i4>1114172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_Toc128224720</vt:lpwstr>
      </vt:variant>
      <vt:variant>
        <vt:i4>1179708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_Toc128224719</vt:lpwstr>
      </vt:variant>
      <vt:variant>
        <vt:i4>1179708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_Toc128224718</vt:lpwstr>
      </vt:variant>
      <vt:variant>
        <vt:i4>1179708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_Toc128224717</vt:lpwstr>
      </vt:variant>
      <vt:variant>
        <vt:i4>1179708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_Toc128224716</vt:lpwstr>
      </vt:variant>
      <vt:variant>
        <vt:i4>1179708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_Toc128224715</vt:lpwstr>
      </vt:variant>
      <vt:variant>
        <vt:i4>1179708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_Toc128224714</vt:lpwstr>
      </vt:variant>
      <vt:variant>
        <vt:i4>1179708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_Toc128224713</vt:lpwstr>
      </vt:variant>
      <vt:variant>
        <vt:i4>1179708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_Toc128224712</vt:lpwstr>
      </vt:variant>
      <vt:variant>
        <vt:i4>1179708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_Toc128224711</vt:lpwstr>
      </vt:variant>
      <vt:variant>
        <vt:i4>1179708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_Toc128224710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_Toc128224709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_Toc128224708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_Toc128224707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_Toc128224706</vt:lpwstr>
      </vt:variant>
      <vt:variant>
        <vt:i4>1245244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_Toc128224705</vt:lpwstr>
      </vt:variant>
      <vt:variant>
        <vt:i4>1245244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_Toc128224704</vt:lpwstr>
      </vt:variant>
      <vt:variant>
        <vt:i4>1245244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_Toc128224703</vt:lpwstr>
      </vt:variant>
      <vt:variant>
        <vt:i4>1245244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_Toc128224702</vt:lpwstr>
      </vt:variant>
      <vt:variant>
        <vt:i4>1245244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_Toc128224701</vt:lpwstr>
      </vt:variant>
      <vt:variant>
        <vt:i4>1245244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_Toc128224700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_Toc128224699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_Toc128224698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Designer Functional Specification Template</dc:title>
  <dc:creator>Angela Avagyan</dc:creator>
  <cp:lastModifiedBy>synopsys</cp:lastModifiedBy>
  <cp:revision>2</cp:revision>
  <cp:lastPrinted>2010-09-15T23:31:00Z</cp:lastPrinted>
  <dcterms:created xsi:type="dcterms:W3CDTF">2013-04-17T15:29:00Z</dcterms:created>
  <dcterms:modified xsi:type="dcterms:W3CDTF">2013-04-17T15:29:00Z</dcterms:modified>
  <cp:category>FuncSpecs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0x01010023189A22760A1B499C95589955843F16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Section">
    <vt:lpwstr>Design Editor</vt:lpwstr>
  </property>
  <property fmtid="{D5CDD505-2E9C-101B-9397-08002B2CF9AE}" pid="8" name="Core Team">
    <vt:lpwstr>http://sp-amsg/sites/CustomDesigner/foundation_rd/gui-ctGUI</vt:lpwstr>
  </property>
  <property fmtid="{D5CDD505-2E9C-101B-9397-08002B2CF9AE}" pid="9" name="Owner">
    <vt:lpwstr>Jeff Brubaker82</vt:lpwstr>
  </property>
  <property fmtid="{D5CDD505-2E9C-101B-9397-08002B2CF9AE}" pid="10" name="Manager">
    <vt:lpwstr>Armen Ketikyan137</vt:lpwstr>
  </property>
  <property fmtid="{D5CDD505-2E9C-101B-9397-08002B2CF9AE}" pid="11" name="Deprecated">
    <vt:lpwstr>false</vt:lpwstr>
  </property>
  <property fmtid="{D5CDD505-2E9C-101B-9397-08002B2CF9AE}" pid="12" name="Spec Team">
    <vt:lpwstr>SYNOPSYS\jonben102SYNOPSYS\zsood210SYNOPSYS\kbeggs16</vt:lpwstr>
  </property>
  <property fmtid="{D5CDD505-2E9C-101B-9397-08002B2CF9AE}" pid="13" name="Status">
    <vt:lpwstr>Reviewed</vt:lpwstr>
  </property>
</Properties>
</file>